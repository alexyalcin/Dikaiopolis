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108C4" w14:textId="77777777" w:rsidR="00CA57B5" w:rsidRDefault="00F14EAA">
      <w:r>
        <w:t>Dunkirk</w:t>
      </w:r>
    </w:p>
    <w:p w14:paraId="1B8A0DB7" w14:textId="77777777" w:rsidR="00F14EAA" w:rsidRDefault="00F14EAA"/>
    <w:p w14:paraId="1A3CD609" w14:textId="69F6C833" w:rsidR="00F14EAA" w:rsidRDefault="00F14EAA" w:rsidP="00F14EAA">
      <w:pPr>
        <w:spacing w:line="480" w:lineRule="auto"/>
        <w:ind w:firstLine="720"/>
        <w:rPr>
          <w:ins w:id="0" w:author="Alex" w:date="2019-11-26T13:10:00Z"/>
          <w:rFonts w:ascii="Times New Roman" w:hAnsi="Times New Roman" w:cs="Times New Roman"/>
        </w:rPr>
      </w:pPr>
      <w:r w:rsidRPr="00281C17">
        <w:rPr>
          <w:rFonts w:ascii="Times New Roman" w:hAnsi="Times New Roman" w:cs="Times New Roman"/>
        </w:rPr>
        <w:t>Directed by Christopher Nolan Dunkirk tells the story of the evacuation of over 400,000 men in the middle of World War II</w:t>
      </w:r>
      <w:ins w:id="1" w:author="Alex" w:date="2019-11-26T13:07:00Z">
        <w:r w:rsidR="00EB5CB3">
          <w:rPr>
            <w:rFonts w:ascii="Times New Roman" w:hAnsi="Times New Roman" w:cs="Times New Roman"/>
          </w:rPr>
          <w:t>, w</w:t>
        </w:r>
      </w:ins>
      <w:del w:id="2" w:author="Alex" w:date="2019-11-26T13:07:00Z">
        <w:r w:rsidRPr="00281C17" w:rsidDel="00EB5CB3">
          <w:rPr>
            <w:rFonts w:ascii="Times New Roman" w:hAnsi="Times New Roman" w:cs="Times New Roman"/>
          </w:rPr>
          <w:delText>. W</w:delText>
        </w:r>
      </w:del>
      <w:r w:rsidRPr="00281C17">
        <w:rPr>
          <w:rFonts w:ascii="Times New Roman" w:hAnsi="Times New Roman" w:cs="Times New Roman"/>
        </w:rPr>
        <w:t xml:space="preserve">ho at every second are </w:t>
      </w:r>
      <w:del w:id="3" w:author="Alex" w:date="2019-11-26T13:07:00Z">
        <w:r w:rsidRPr="00281C17" w:rsidDel="00EB5CB3">
          <w:rPr>
            <w:rFonts w:ascii="Times New Roman" w:hAnsi="Times New Roman" w:cs="Times New Roman"/>
          </w:rPr>
          <w:delText>at at</w:delText>
        </w:r>
      </w:del>
      <w:ins w:id="4" w:author="Alex" w:date="2019-11-26T13:07:00Z">
        <w:r w:rsidR="00EB5CB3">
          <w:rPr>
            <w:rFonts w:ascii="Times New Roman" w:hAnsi="Times New Roman" w:cs="Times New Roman"/>
          </w:rPr>
          <w:t>in</w:t>
        </w:r>
      </w:ins>
      <w:r w:rsidRPr="00281C17">
        <w:rPr>
          <w:rFonts w:ascii="Times New Roman" w:hAnsi="Times New Roman" w:cs="Times New Roman"/>
        </w:rPr>
        <w:t xml:space="preserve"> danger of being eliminated by </w:t>
      </w:r>
      <w:ins w:id="5" w:author="Alex" w:date="2019-11-26T13:07:00Z">
        <w:r w:rsidR="00EB5CB3">
          <w:rPr>
            <w:rFonts w:ascii="Times New Roman" w:hAnsi="Times New Roman" w:cs="Times New Roman"/>
          </w:rPr>
          <w:t xml:space="preserve">the </w:t>
        </w:r>
      </w:ins>
      <w:r w:rsidRPr="00281C17">
        <w:rPr>
          <w:rFonts w:ascii="Times New Roman" w:hAnsi="Times New Roman" w:cs="Times New Roman"/>
        </w:rPr>
        <w:t>Germans</w:t>
      </w:r>
      <w:r>
        <w:rPr>
          <w:rFonts w:ascii="Times New Roman" w:hAnsi="Times New Roman" w:cs="Times New Roman"/>
        </w:rPr>
        <w:t>. I</w:t>
      </w:r>
      <w:r w:rsidRPr="00281C17">
        <w:rPr>
          <w:rFonts w:ascii="Times New Roman" w:hAnsi="Times New Roman" w:cs="Times New Roman"/>
        </w:rPr>
        <w:t>t</w:t>
      </w:r>
      <w:ins w:id="6" w:author="Alex" w:date="2019-11-26T13:07:00Z">
        <w:r w:rsidR="00EB5CB3">
          <w:rPr>
            <w:rFonts w:ascii="Times New Roman" w:hAnsi="Times New Roman" w:cs="Times New Roman"/>
          </w:rPr>
          <w:t>’</w:t>
        </w:r>
      </w:ins>
      <w:r w:rsidRPr="00281C17">
        <w:rPr>
          <w:rFonts w:ascii="Times New Roman" w:hAnsi="Times New Roman" w:cs="Times New Roman"/>
        </w:rPr>
        <w:t xml:space="preserve">s </w:t>
      </w:r>
      <w:r>
        <w:rPr>
          <w:rFonts w:ascii="Times New Roman" w:hAnsi="Times New Roman" w:cs="Times New Roman"/>
        </w:rPr>
        <w:t xml:space="preserve">also </w:t>
      </w:r>
      <w:r w:rsidRPr="00281C17">
        <w:rPr>
          <w:rFonts w:ascii="Times New Roman" w:hAnsi="Times New Roman" w:cs="Times New Roman"/>
        </w:rPr>
        <w:t xml:space="preserve">about how these men got off </w:t>
      </w:r>
      <w:del w:id="7" w:author="Alex" w:date="2019-11-26T13:08:00Z">
        <w:r w:rsidRPr="00281C17" w:rsidDel="00EB5CB3">
          <w:rPr>
            <w:rFonts w:ascii="Times New Roman" w:hAnsi="Times New Roman" w:cs="Times New Roman"/>
          </w:rPr>
          <w:delText xml:space="preserve">of </w:delText>
        </w:r>
      </w:del>
      <w:r w:rsidRPr="00281C17">
        <w:rPr>
          <w:rFonts w:ascii="Times New Roman" w:hAnsi="Times New Roman" w:cs="Times New Roman"/>
        </w:rPr>
        <w:t>those shores</w:t>
      </w:r>
      <w:ins w:id="8" w:author="Alex" w:date="2019-11-26T13:08:00Z">
        <w:r w:rsidR="00EB5CB3">
          <w:rPr>
            <w:rFonts w:ascii="Times New Roman" w:hAnsi="Times New Roman" w:cs="Times New Roman"/>
          </w:rPr>
          <w:t>, and</w:t>
        </w:r>
      </w:ins>
      <w:r w:rsidRPr="00281C17">
        <w:rPr>
          <w:rFonts w:ascii="Times New Roman" w:hAnsi="Times New Roman" w:cs="Times New Roman"/>
        </w:rPr>
        <w:t xml:space="preserve"> the civilians </w:t>
      </w:r>
      <w:del w:id="9" w:author="Alex" w:date="2019-11-26T13:08:00Z">
        <w:r w:rsidRPr="00281C17" w:rsidDel="00EB5CB3">
          <w:rPr>
            <w:rFonts w:ascii="Times New Roman" w:hAnsi="Times New Roman" w:cs="Times New Roman"/>
          </w:rPr>
          <w:delText xml:space="preserve">that </w:delText>
        </w:r>
      </w:del>
      <w:ins w:id="10" w:author="Alex" w:date="2019-11-26T13:08:00Z">
        <w:r w:rsidR="00EB5CB3">
          <w:rPr>
            <w:rFonts w:ascii="Times New Roman" w:hAnsi="Times New Roman" w:cs="Times New Roman"/>
          </w:rPr>
          <w:t>who</w:t>
        </w:r>
        <w:r w:rsidR="00EB5CB3" w:rsidRPr="00281C17">
          <w:rPr>
            <w:rFonts w:ascii="Times New Roman" w:hAnsi="Times New Roman" w:cs="Times New Roman"/>
          </w:rPr>
          <w:t xml:space="preserve"> </w:t>
        </w:r>
      </w:ins>
      <w:r w:rsidRPr="00281C17">
        <w:rPr>
          <w:rFonts w:ascii="Times New Roman" w:hAnsi="Times New Roman" w:cs="Times New Roman"/>
        </w:rPr>
        <w:t>got in their own personal boats to travel there to help them</w:t>
      </w:r>
      <w:ins w:id="11" w:author="Alex" w:date="2019-11-26T13:08:00Z">
        <w:r w:rsidR="00EB5CB3">
          <w:rPr>
            <w:rFonts w:ascii="Times New Roman" w:hAnsi="Times New Roman" w:cs="Times New Roman"/>
          </w:rPr>
          <w:t xml:space="preserve">, as </w:t>
        </w:r>
      </w:ins>
      <w:del w:id="12" w:author="Alex" w:date="2019-11-26T13:08:00Z">
        <w:r w:rsidDel="00EB5CB3">
          <w:rPr>
            <w:rFonts w:ascii="Times New Roman" w:hAnsi="Times New Roman" w:cs="Times New Roman"/>
          </w:rPr>
          <w:delText xml:space="preserve">. As </w:delText>
        </w:r>
      </w:del>
      <w:r>
        <w:rPr>
          <w:rFonts w:ascii="Times New Roman" w:hAnsi="Times New Roman" w:cs="Times New Roman"/>
        </w:rPr>
        <w:t>well as</w:t>
      </w:r>
      <w:r w:rsidRPr="00281C17">
        <w:rPr>
          <w:rFonts w:ascii="Times New Roman" w:hAnsi="Times New Roman" w:cs="Times New Roman"/>
        </w:rPr>
        <w:t xml:space="preserve"> the stories of these men trying to do everything they possibly can to survive. Dunkirk utilizes real boats, real pl</w:t>
      </w:r>
      <w:r>
        <w:rPr>
          <w:rFonts w:ascii="Times New Roman" w:hAnsi="Times New Roman" w:cs="Times New Roman"/>
        </w:rPr>
        <w:t xml:space="preserve">anes, real locations, </w:t>
      </w:r>
      <w:ins w:id="13" w:author="Alex" w:date="2019-11-26T13:08:00Z">
        <w:r w:rsidR="00EB5CB3">
          <w:rPr>
            <w:rFonts w:ascii="Times New Roman" w:hAnsi="Times New Roman" w:cs="Times New Roman"/>
          </w:rPr>
          <w:t xml:space="preserve">and </w:t>
        </w:r>
      </w:ins>
      <w:r>
        <w:rPr>
          <w:rFonts w:ascii="Times New Roman" w:hAnsi="Times New Roman" w:cs="Times New Roman"/>
        </w:rPr>
        <w:t>large amounts of extras to draw</w:t>
      </w:r>
      <w:r w:rsidRPr="00281C17">
        <w:rPr>
          <w:rFonts w:ascii="Times New Roman" w:hAnsi="Times New Roman" w:cs="Times New Roman"/>
        </w:rPr>
        <w:t xml:space="preserve"> you in</w:t>
      </w:r>
      <w:ins w:id="14" w:author="Alex" w:date="2019-11-26T13:08:00Z">
        <w:r w:rsidR="00EB5CB3">
          <w:rPr>
            <w:rFonts w:ascii="Times New Roman" w:hAnsi="Times New Roman" w:cs="Times New Roman"/>
          </w:rPr>
          <w:t>to</w:t>
        </w:r>
      </w:ins>
      <w:r>
        <w:rPr>
          <w:rFonts w:ascii="Times New Roman" w:hAnsi="Times New Roman" w:cs="Times New Roman"/>
        </w:rPr>
        <w:t xml:space="preserve"> this moment to make you feel</w:t>
      </w:r>
      <w:r w:rsidRPr="00281C17">
        <w:rPr>
          <w:rFonts w:ascii="Times New Roman" w:hAnsi="Times New Roman" w:cs="Times New Roman"/>
        </w:rPr>
        <w:t xml:space="preserve"> completely taken over by it. This movie is </w:t>
      </w:r>
      <w:r>
        <w:rPr>
          <w:rFonts w:ascii="Times New Roman" w:hAnsi="Times New Roman" w:cs="Times New Roman"/>
        </w:rPr>
        <w:t>exciting</w:t>
      </w:r>
      <w:r w:rsidRPr="00281C17">
        <w:rPr>
          <w:rFonts w:ascii="Times New Roman" w:hAnsi="Times New Roman" w:cs="Times New Roman"/>
        </w:rPr>
        <w:t>. From the opening</w:t>
      </w:r>
      <w:r>
        <w:rPr>
          <w:rFonts w:ascii="Times New Roman" w:hAnsi="Times New Roman" w:cs="Times New Roman"/>
        </w:rPr>
        <w:t xml:space="preserve"> scene</w:t>
      </w:r>
      <w:r w:rsidRPr="00281C17">
        <w:rPr>
          <w:rFonts w:ascii="Times New Roman" w:hAnsi="Times New Roman" w:cs="Times New Roman"/>
        </w:rPr>
        <w:t xml:space="preserve"> of Dunkirk, you are in </w:t>
      </w:r>
      <w:r>
        <w:rPr>
          <w:rFonts w:ascii="Times New Roman" w:hAnsi="Times New Roman" w:cs="Times New Roman"/>
        </w:rPr>
        <w:t>the war</w:t>
      </w:r>
      <w:r w:rsidRPr="00281C17">
        <w:rPr>
          <w:rFonts w:ascii="Times New Roman" w:hAnsi="Times New Roman" w:cs="Times New Roman"/>
        </w:rPr>
        <w:t>. In the beginning we are int</w:t>
      </w:r>
      <w:r>
        <w:rPr>
          <w:rFonts w:ascii="Times New Roman" w:hAnsi="Times New Roman" w:cs="Times New Roman"/>
        </w:rPr>
        <w:t>roduced to a few characters real</w:t>
      </w:r>
      <w:r w:rsidRPr="00281C17">
        <w:rPr>
          <w:rFonts w:ascii="Times New Roman" w:hAnsi="Times New Roman" w:cs="Times New Roman"/>
        </w:rPr>
        <w:t xml:space="preserve"> quic</w:t>
      </w:r>
      <w:r>
        <w:rPr>
          <w:rFonts w:ascii="Times New Roman" w:hAnsi="Times New Roman" w:cs="Times New Roman"/>
        </w:rPr>
        <w:t>k</w:t>
      </w:r>
      <w:r w:rsidRPr="00281C17">
        <w:rPr>
          <w:rFonts w:ascii="Times New Roman" w:hAnsi="Times New Roman" w:cs="Times New Roman"/>
        </w:rPr>
        <w:t xml:space="preserve"> and then you are instantaneously in this battle and </w:t>
      </w:r>
      <w:r>
        <w:rPr>
          <w:rFonts w:ascii="Times New Roman" w:hAnsi="Times New Roman" w:cs="Times New Roman"/>
        </w:rPr>
        <w:t>the action never stops</w:t>
      </w:r>
      <w:r w:rsidRPr="00281C17">
        <w:rPr>
          <w:rFonts w:ascii="Times New Roman" w:hAnsi="Times New Roman" w:cs="Times New Roman"/>
        </w:rPr>
        <w:t>. There’s never a dull moment. You never really feel specific connection with any one character. Dunkirk isn’t about one person’s heroism or getting to know a group of soldiers or trying to learn about strategic planning. This movie is clearly about the event, the evacuation of these men and trying to survive being in the middle of a horrific situation. Everything in this movie looks completely authentic. There’s never a moment in this movie that feels wasted, there’s not a scene that feels like it shouldn’t have been in it</w:t>
      </w:r>
      <w:del w:id="15" w:author="Alex" w:date="2019-11-26T13:09:00Z">
        <w:r w:rsidRPr="00281C17" w:rsidDel="00EB5CB3">
          <w:rPr>
            <w:rFonts w:ascii="Times New Roman" w:hAnsi="Times New Roman" w:cs="Times New Roman"/>
          </w:rPr>
          <w:delText>’</w:delText>
        </w:r>
      </w:del>
      <w:r w:rsidRPr="00281C17">
        <w:rPr>
          <w:rFonts w:ascii="Times New Roman" w:hAnsi="Times New Roman" w:cs="Times New Roman"/>
        </w:rPr>
        <w:t xml:space="preserve">s place. This movie does not include heavy dialogue and there is </w:t>
      </w:r>
      <w:del w:id="16" w:author="Alex" w:date="2019-11-26T13:10:00Z">
        <w:r w:rsidRPr="00281C17" w:rsidDel="00EB5CB3">
          <w:rPr>
            <w:rFonts w:ascii="Times New Roman" w:hAnsi="Times New Roman" w:cs="Times New Roman"/>
          </w:rPr>
          <w:delText>not a</w:delText>
        </w:r>
      </w:del>
      <w:ins w:id="17" w:author="Alex" w:date="2019-11-26T13:10:00Z">
        <w:r w:rsidR="00EB5CB3">
          <w:rPr>
            <w:rFonts w:ascii="Times New Roman" w:hAnsi="Times New Roman" w:cs="Times New Roman"/>
          </w:rPr>
          <w:t>no</w:t>
        </w:r>
      </w:ins>
      <w:r w:rsidRPr="00281C17">
        <w:rPr>
          <w:rFonts w:ascii="Times New Roman" w:hAnsi="Times New Roman" w:cs="Times New Roman"/>
        </w:rPr>
        <w:t xml:space="preserve"> back</w:t>
      </w:r>
      <w:ins w:id="18" w:author="Alex" w:date="2019-11-26T13:10:00Z">
        <w:r w:rsidR="00EB5CB3">
          <w:rPr>
            <w:rFonts w:ascii="Times New Roman" w:hAnsi="Times New Roman" w:cs="Times New Roman"/>
          </w:rPr>
          <w:t>-</w:t>
        </w:r>
      </w:ins>
      <w:del w:id="19" w:author="Alex" w:date="2019-11-26T13:10:00Z">
        <w:r w:rsidRPr="00281C17" w:rsidDel="00EB5CB3">
          <w:rPr>
            <w:rFonts w:ascii="Times New Roman" w:hAnsi="Times New Roman" w:cs="Times New Roman"/>
          </w:rPr>
          <w:delText xml:space="preserve"> </w:delText>
        </w:r>
      </w:del>
      <w:r w:rsidRPr="00281C17">
        <w:rPr>
          <w:rFonts w:ascii="Times New Roman" w:hAnsi="Times New Roman" w:cs="Times New Roman"/>
        </w:rPr>
        <w:t xml:space="preserve">story that is included. </w:t>
      </w:r>
      <w:r>
        <w:rPr>
          <w:rFonts w:ascii="Times New Roman" w:hAnsi="Times New Roman" w:cs="Times New Roman"/>
        </w:rPr>
        <w:t xml:space="preserve">I believe Christopher Nolan does this on purpose because he wants us to realize all these people are the same. They are all on this beach waiting on boats to get home, trying to survive. This allows for the audience to root for all of the soldiers because it is a terrible situation. </w:t>
      </w:r>
      <w:r w:rsidRPr="00281C17">
        <w:rPr>
          <w:rFonts w:ascii="Times New Roman" w:hAnsi="Times New Roman" w:cs="Times New Roman"/>
        </w:rPr>
        <w:t>It is very simplistic but</w:t>
      </w:r>
      <w:ins w:id="20" w:author="Alex" w:date="2019-11-26T13:10:00Z">
        <w:r w:rsidR="00EB5CB3">
          <w:rPr>
            <w:rFonts w:ascii="Times New Roman" w:hAnsi="Times New Roman" w:cs="Times New Roman"/>
          </w:rPr>
          <w:t xml:space="preserve"> </w:t>
        </w:r>
      </w:ins>
      <w:del w:id="21" w:author="Alex" w:date="2019-11-26T13:10:00Z">
        <w:r w:rsidRPr="00281C17" w:rsidDel="00EB5CB3">
          <w:rPr>
            <w:rFonts w:ascii="Times New Roman" w:hAnsi="Times New Roman" w:cs="Times New Roman"/>
          </w:rPr>
          <w:delText xml:space="preserve"> its </w:delText>
        </w:r>
      </w:del>
      <w:r w:rsidRPr="00281C17">
        <w:rPr>
          <w:rFonts w:ascii="Times New Roman" w:hAnsi="Times New Roman" w:cs="Times New Roman"/>
        </w:rPr>
        <w:t xml:space="preserve">also very realistic at the same time. </w:t>
      </w:r>
    </w:p>
    <w:p w14:paraId="749B11F0" w14:textId="77777777" w:rsidR="00AB1ABD" w:rsidRDefault="00AB1ABD" w:rsidP="00F14EAA">
      <w:pPr>
        <w:spacing w:line="480" w:lineRule="auto"/>
        <w:ind w:firstLine="720"/>
        <w:rPr>
          <w:ins w:id="22" w:author="Alex" w:date="2019-11-26T13:10:00Z"/>
          <w:rFonts w:ascii="Times New Roman" w:hAnsi="Times New Roman" w:cs="Times New Roman"/>
        </w:rPr>
      </w:pPr>
    </w:p>
    <w:p w14:paraId="7C0C249C" w14:textId="53B8B5E3" w:rsidR="00AB1ABD" w:rsidRPr="00281C17" w:rsidRDefault="00AB1ABD" w:rsidP="00F14EAA">
      <w:pPr>
        <w:spacing w:line="480" w:lineRule="auto"/>
        <w:ind w:firstLine="720"/>
        <w:rPr>
          <w:rFonts w:ascii="Times New Roman" w:hAnsi="Times New Roman" w:cs="Times New Roman"/>
          <w:color w:val="FF0000"/>
        </w:rPr>
      </w:pPr>
      <w:ins w:id="23" w:author="Alex" w:date="2019-11-26T13:11:00Z">
        <w:r>
          <w:rPr>
            <w:rFonts w:ascii="Times New Roman" w:hAnsi="Times New Roman" w:cs="Times New Roman"/>
          </w:rPr>
          <w:lastRenderedPageBreak/>
          <w:t xml:space="preserve">Good argument overall, but I think you might want to focus on one scene in particular for the final draft. You can talk about how that scene, too, is a non-stop action scene, and how it contributes to the overall feeling of being lost in battle. </w:t>
        </w:r>
      </w:ins>
      <w:bookmarkStart w:id="24" w:name="_GoBack"/>
      <w:bookmarkEnd w:id="24"/>
    </w:p>
    <w:p w14:paraId="2AEBE5B9" w14:textId="77777777" w:rsidR="00F14EAA" w:rsidRDefault="00F14EAA"/>
    <w:sectPr w:rsidR="00F14EAA" w:rsidSect="00827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Arial"/>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EAA"/>
    <w:rsid w:val="008275E7"/>
    <w:rsid w:val="00AB1ABD"/>
    <w:rsid w:val="00E64266"/>
    <w:rsid w:val="00EB5CB3"/>
    <w:rsid w:val="00EC3540"/>
    <w:rsid w:val="00F14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B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C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C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5C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C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308</Words>
  <Characters>1757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cp:lastModifiedBy>
  <cp:revision>3</cp:revision>
  <dcterms:created xsi:type="dcterms:W3CDTF">2019-11-26T17:41:00Z</dcterms:created>
  <dcterms:modified xsi:type="dcterms:W3CDTF">2019-11-26T18:12:00Z</dcterms:modified>
</cp:coreProperties>
</file>