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3447EA" w14:textId="604647A5" w:rsidR="009C7A2B" w:rsidRPr="001C071A" w:rsidRDefault="001C071A" w:rsidP="005A3C50">
      <w:pPr>
        <w:spacing w:line="480" w:lineRule="auto"/>
        <w:jc w:val="center"/>
        <w:rPr>
          <w:b/>
          <w:bCs/>
        </w:rPr>
      </w:pPr>
      <w:r>
        <w:rPr>
          <w:b/>
          <w:bCs/>
        </w:rPr>
        <w:br/>
      </w:r>
      <w:r w:rsidR="00297B38" w:rsidRPr="009C7A2B">
        <w:rPr>
          <w:b/>
          <w:bCs/>
        </w:rPr>
        <w:t xml:space="preserve">Term paper: </w:t>
      </w:r>
      <w:r w:rsidR="005A3C50">
        <w:rPr>
          <w:b/>
          <w:bCs/>
        </w:rPr>
        <w:t>W</w:t>
      </w:r>
      <w:r w:rsidR="00297B38" w:rsidRPr="009C7A2B">
        <w:rPr>
          <w:b/>
          <w:bCs/>
        </w:rPr>
        <w:t xml:space="preserve">ho </w:t>
      </w:r>
      <w:r w:rsidR="005A3C50">
        <w:rPr>
          <w:b/>
          <w:bCs/>
        </w:rPr>
        <w:t>B</w:t>
      </w:r>
      <w:r w:rsidR="00297B38" w:rsidRPr="009C7A2B">
        <w:rPr>
          <w:b/>
          <w:bCs/>
        </w:rPr>
        <w:t xml:space="preserve">enefits </w:t>
      </w:r>
      <w:r w:rsidR="005A3C50">
        <w:rPr>
          <w:b/>
          <w:bCs/>
        </w:rPr>
        <w:t>Fr</w:t>
      </w:r>
      <w:r w:rsidR="00297B38" w:rsidRPr="009C7A2B">
        <w:rPr>
          <w:b/>
          <w:bCs/>
        </w:rPr>
        <w:t xml:space="preserve">om </w:t>
      </w:r>
      <w:r w:rsidR="005A3C50">
        <w:rPr>
          <w:b/>
          <w:bCs/>
        </w:rPr>
        <w:t>Hu</w:t>
      </w:r>
      <w:r w:rsidR="00297B38" w:rsidRPr="009C7A2B">
        <w:rPr>
          <w:b/>
          <w:bCs/>
        </w:rPr>
        <w:t xml:space="preserve">manitarianism and </w:t>
      </w:r>
      <w:r w:rsidR="005A3C50">
        <w:rPr>
          <w:b/>
          <w:bCs/>
        </w:rPr>
        <w:t>De</w:t>
      </w:r>
      <w:r w:rsidR="00297B38" w:rsidRPr="009C7A2B">
        <w:rPr>
          <w:b/>
          <w:bCs/>
        </w:rPr>
        <w:t xml:space="preserve">velopment </w:t>
      </w:r>
      <w:r w:rsidR="005A3C50">
        <w:rPr>
          <w:b/>
          <w:bCs/>
        </w:rPr>
        <w:t>P</w:t>
      </w:r>
      <w:r w:rsidR="00297B38" w:rsidRPr="009C7A2B">
        <w:rPr>
          <w:b/>
          <w:bCs/>
        </w:rPr>
        <w:t>rojects?</w:t>
      </w:r>
    </w:p>
    <w:p w14:paraId="6574346B" w14:textId="56D547BF" w:rsidR="006F77EC" w:rsidRDefault="00A127B8" w:rsidP="001D7741">
      <w:pPr>
        <w:spacing w:line="480" w:lineRule="auto"/>
        <w:ind w:firstLine="720"/>
      </w:pPr>
      <w:r>
        <w:t>Humanitarian a</w:t>
      </w:r>
      <w:r w:rsidR="0098619C">
        <w:t xml:space="preserve">ssistance is a term that covers a number of actions that can help reduce suffering and save lives in times of need, such as during conflict or after a natural disaster </w:t>
      </w:r>
      <w:sdt>
        <w:sdtPr>
          <w:id w:val="-720670841"/>
          <w:citation/>
        </w:sdtPr>
        <w:sdtContent>
          <w:r w:rsidR="0098619C">
            <w:fldChar w:fldCharType="begin"/>
          </w:r>
          <w:r w:rsidR="0098619C">
            <w:instrText xml:space="preserve"> CITATION Glo19 \l 2057 </w:instrText>
          </w:r>
          <w:r w:rsidR="0098619C">
            <w:fldChar w:fldCharType="separate"/>
          </w:r>
          <w:r w:rsidR="0098619C" w:rsidRPr="0098619C">
            <w:rPr>
              <w:noProof/>
            </w:rPr>
            <w:t>(Global Humanitarian Assistance, 2019)</w:t>
          </w:r>
          <w:r w:rsidR="0098619C">
            <w:fldChar w:fldCharType="end"/>
          </w:r>
        </w:sdtContent>
      </w:sdt>
      <w:r w:rsidR="0098619C">
        <w:t xml:space="preserve">. </w:t>
      </w:r>
      <w:r w:rsidR="002A4719">
        <w:t>This often takes the form of aid, which is a short-term fix for problems that often persist for years. The main source</w:t>
      </w:r>
      <w:ins w:id="0" w:author="Alex" w:date="2019-11-26T13:03:00Z">
        <w:r w:rsidR="001D7741">
          <w:t>s</w:t>
        </w:r>
      </w:ins>
      <w:r w:rsidR="002A4719">
        <w:t xml:space="preserve"> of funding </w:t>
      </w:r>
      <w:del w:id="1" w:author="Alex" w:date="2019-11-26T13:03:00Z">
        <w:r w:rsidR="002A4719" w:rsidDel="001D7741">
          <w:delText xml:space="preserve">is </w:delText>
        </w:r>
      </w:del>
      <w:ins w:id="2" w:author="Alex" w:date="2019-11-26T13:03:00Z">
        <w:r w:rsidR="001D7741">
          <w:t xml:space="preserve">are </w:t>
        </w:r>
      </w:ins>
      <w:r w:rsidR="00297B38">
        <w:t xml:space="preserve">foreign </w:t>
      </w:r>
      <w:r w:rsidR="002A4719">
        <w:t xml:space="preserve">governments, particularly the US and Germany, </w:t>
      </w:r>
      <w:ins w:id="3" w:author="Alex" w:date="2019-11-26T13:03:00Z">
        <w:r w:rsidR="001D7741">
          <w:t xml:space="preserve">and also </w:t>
        </w:r>
      </w:ins>
      <w:r w:rsidR="002A4719">
        <w:t>private donors</w:t>
      </w:r>
      <w:ins w:id="4" w:author="Alex" w:date="2019-11-26T13:04:00Z">
        <w:r w:rsidR="001D7741">
          <w:t xml:space="preserve"> </w:t>
        </w:r>
      </w:ins>
      <w:del w:id="5" w:author="Alex" w:date="2019-11-26T13:04:00Z">
        <w:r w:rsidR="002A4719" w:rsidDel="001D7741">
          <w:delText xml:space="preserve">, </w:delText>
        </w:r>
      </w:del>
      <w:r w:rsidR="002A4719">
        <w:t>and certain institutions such as the E</w:t>
      </w:r>
      <w:r w:rsidR="00B05EE7">
        <w:t xml:space="preserve">uropean Union </w:t>
      </w:r>
      <w:sdt>
        <w:sdtPr>
          <w:id w:val="-1097172812"/>
          <w:citation/>
        </w:sdtPr>
        <w:sdtContent>
          <w:r w:rsidR="00B05EE7">
            <w:fldChar w:fldCharType="begin"/>
          </w:r>
          <w:r w:rsidR="00B05EE7">
            <w:instrText xml:space="preserve"> CITATION Dev19 \l 2057 </w:instrText>
          </w:r>
          <w:r w:rsidR="00B05EE7">
            <w:fldChar w:fldCharType="separate"/>
          </w:r>
          <w:r w:rsidR="00B05EE7" w:rsidRPr="00B05EE7">
            <w:rPr>
              <w:noProof/>
            </w:rPr>
            <w:t>(Development Initiatives, 2019)</w:t>
          </w:r>
          <w:r w:rsidR="00B05EE7">
            <w:fldChar w:fldCharType="end"/>
          </w:r>
        </w:sdtContent>
      </w:sdt>
      <w:r w:rsidR="00B05EE7">
        <w:t xml:space="preserve">. The money is then channelled through NGOs and institutions such as the United Nations, who coordinate appeals, in order to reach those in need (ibid). </w:t>
      </w:r>
      <w:r w:rsidR="00297B38">
        <w:t xml:space="preserve">There is a </w:t>
      </w:r>
      <w:del w:id="6" w:author="Alex" w:date="2019-11-26T13:05:00Z">
        <w:r w:rsidR="00297B38" w:rsidDel="001D7741">
          <w:delText xml:space="preserve">whole </w:delText>
        </w:r>
      </w:del>
      <w:ins w:id="7" w:author="Alex" w:date="2019-11-26T13:05:00Z">
        <w:r w:rsidR="001D7741">
          <w:t xml:space="preserve">large </w:t>
        </w:r>
      </w:ins>
      <w:r w:rsidR="00297B38">
        <w:t xml:space="preserve">discourse surrounding the development of countries, and whether </w:t>
      </w:r>
      <w:del w:id="8" w:author="Alex" w:date="2019-11-26T13:05:00Z">
        <w:r w:rsidR="00297B38" w:rsidDel="001D7741">
          <w:delText xml:space="preserve">other </w:delText>
        </w:r>
      </w:del>
      <w:ins w:id="9" w:author="Alex" w:date="2019-11-26T13:05:00Z">
        <w:r w:rsidR="001D7741">
          <w:t xml:space="preserve">foreign </w:t>
        </w:r>
      </w:ins>
      <w:r w:rsidR="00297B38">
        <w:t>countries should be intervening to he</w:t>
      </w:r>
      <w:bookmarkStart w:id="10" w:name="_GoBack"/>
      <w:bookmarkEnd w:id="10"/>
      <w:r w:rsidR="00297B38">
        <w:t xml:space="preserve">lp ‘develop’ poorer countries. Recently, the line between humanitarian assistance and development has become blurred; aid is </w:t>
      </w:r>
      <w:del w:id="11" w:author="Alex" w:date="2019-11-26T13:06:00Z">
        <w:r w:rsidR="00297B38" w:rsidDel="001D7741">
          <w:delText xml:space="preserve">in </w:delText>
        </w:r>
      </w:del>
      <w:r w:rsidR="00297B38">
        <w:t>the name of humanitarianism or development projects though humanitarian assistance should be short-term relief from poverty or a crisis</w:t>
      </w:r>
      <w:ins w:id="12" w:author="Alex" w:date="2019-11-26T13:06:00Z">
        <w:r w:rsidR="001D7741">
          <w:t>,</w:t>
        </w:r>
      </w:ins>
      <w:r w:rsidR="00297B38">
        <w:t xml:space="preserve"> </w:t>
      </w:r>
      <w:del w:id="13" w:author="Alex" w:date="2019-11-26T13:06:00Z">
        <w:r w:rsidR="00297B38" w:rsidDel="001D7741">
          <w:delText xml:space="preserve">whilst </w:delText>
        </w:r>
      </w:del>
      <w:ins w:id="14" w:author="Alex" w:date="2019-11-26T13:06:00Z">
        <w:r w:rsidR="001D7741">
          <w:t xml:space="preserve">while </w:t>
        </w:r>
      </w:ins>
      <w:r w:rsidR="00297B38">
        <w:t>development projects are more long-term and involve state-building</w:t>
      </w:r>
      <w:ins w:id="15" w:author="Alex" w:date="2019-11-26T13:06:00Z">
        <w:r w:rsidR="001D7741">
          <w:t xml:space="preserve"> [might </w:t>
        </w:r>
        <w:proofErr w:type="spellStart"/>
        <w:r w:rsidR="001D7741">
          <w:t>wanna</w:t>
        </w:r>
        <w:proofErr w:type="spellEnd"/>
        <w:r w:rsidR="001D7741">
          <w:t xml:space="preserve"> break up]</w:t>
        </w:r>
      </w:ins>
      <w:r w:rsidR="00297B38">
        <w:t xml:space="preserve"> </w:t>
      </w:r>
      <w:sdt>
        <w:sdtPr>
          <w:id w:val="-1902429642"/>
          <w:citation/>
        </w:sdtPr>
        <w:sdtContent>
          <w:r w:rsidR="00297B38">
            <w:fldChar w:fldCharType="begin"/>
          </w:r>
          <w:r w:rsidR="00297B38">
            <w:instrText xml:space="preserve"> CITATION Any15 \l 2057 </w:instrText>
          </w:r>
          <w:r w:rsidR="00297B38">
            <w:fldChar w:fldCharType="separate"/>
          </w:r>
          <w:r w:rsidR="00297B38">
            <w:rPr>
              <w:noProof/>
            </w:rPr>
            <w:t xml:space="preserve"> </w:t>
          </w:r>
          <w:r w:rsidR="00297B38" w:rsidRPr="002E53D0">
            <w:rPr>
              <w:noProof/>
            </w:rPr>
            <w:t>(Anyangwe, 2015)</w:t>
          </w:r>
          <w:r w:rsidR="00297B38">
            <w:fldChar w:fldCharType="end"/>
          </w:r>
        </w:sdtContent>
      </w:sdt>
      <w:r w:rsidR="00297B38">
        <w:t xml:space="preserve">. </w:t>
      </w:r>
      <w:r w:rsidR="00B05EE7">
        <w:t xml:space="preserve">There are numerous debates surrounding the efficiency and effectiveness of aid and </w:t>
      </w:r>
      <w:r w:rsidR="00297B38">
        <w:t>development projects</w:t>
      </w:r>
      <w:r w:rsidR="003378BE">
        <w:t>, which have involved high-profile successes and failures</w:t>
      </w:r>
      <w:r w:rsidR="00B05EE7">
        <w:t>. However, this paper will explore the question of who actually benefits</w:t>
      </w:r>
      <w:r w:rsidR="003378BE">
        <w:t xml:space="preserve"> from aid and development projects</w:t>
      </w:r>
      <w:ins w:id="16" w:author="Alex" w:date="2019-11-26T13:13:00Z">
        <w:r w:rsidR="001D7741">
          <w:t xml:space="preserve">: </w:t>
        </w:r>
      </w:ins>
      <w:del w:id="17" w:author="Alex" w:date="2019-11-26T13:13:00Z">
        <w:r w:rsidR="00297B38" w:rsidDel="001D7741">
          <w:delText xml:space="preserve"> </w:delText>
        </w:r>
        <w:r w:rsidR="00B05EE7" w:rsidDel="001D7741">
          <w:delText xml:space="preserve">– </w:delText>
        </w:r>
      </w:del>
      <w:r w:rsidR="00297B38">
        <w:t>those receiving the aid</w:t>
      </w:r>
      <w:r w:rsidR="00B05EE7">
        <w:t xml:space="preserve">, </w:t>
      </w:r>
      <w:ins w:id="18" w:author="Alex" w:date="2019-11-26T13:14:00Z">
        <w:r w:rsidR="001D7741">
          <w:t xml:space="preserve">[which governments?] </w:t>
        </w:r>
      </w:ins>
      <w:r w:rsidR="003378BE">
        <w:t xml:space="preserve">governments </w:t>
      </w:r>
      <w:r w:rsidR="00B05EE7">
        <w:t xml:space="preserve">or those administering </w:t>
      </w:r>
      <w:r w:rsidR="00313D5C">
        <w:t xml:space="preserve">or funding </w:t>
      </w:r>
      <w:r w:rsidR="00B05EE7">
        <w:t>the aid</w:t>
      </w:r>
      <w:r w:rsidR="00297B38">
        <w:t xml:space="preserve"> and development project</w:t>
      </w:r>
      <w:ins w:id="19" w:author="Alex" w:date="2019-11-26T13:13:00Z">
        <w:r w:rsidR="001D7741">
          <w:t>s?</w:t>
        </w:r>
      </w:ins>
      <w:del w:id="20" w:author="Alex" w:date="2019-11-26T13:13:00Z">
        <w:r w:rsidR="00297B38" w:rsidDel="001D7741">
          <w:delText>s</w:delText>
        </w:r>
        <w:r w:rsidR="00B05EE7" w:rsidDel="001D7741">
          <w:delText>.</w:delText>
        </w:r>
      </w:del>
      <w:r w:rsidR="00B05EE7">
        <w:t xml:space="preserve"> </w:t>
      </w:r>
    </w:p>
    <w:p w14:paraId="4A280EDD" w14:textId="66DA6EB0" w:rsidR="00E65151" w:rsidRDefault="002E41AD" w:rsidP="006F77EC">
      <w:pPr>
        <w:spacing w:line="480" w:lineRule="auto"/>
        <w:ind w:firstLine="720"/>
      </w:pPr>
      <w:r>
        <w:t xml:space="preserve">Aid positively benefits </w:t>
      </w:r>
      <w:r w:rsidR="00297B38">
        <w:t>people in crisis</w:t>
      </w:r>
      <w:r>
        <w:t xml:space="preserve"> by providing assistanc</w:t>
      </w:r>
      <w:r w:rsidR="00FA5277">
        <w:t xml:space="preserve">e when they are most in need of </w:t>
      </w:r>
      <w:r w:rsidR="00AB2AE6">
        <w:t>it</w:t>
      </w:r>
      <w:r w:rsidR="001E0FB1">
        <w:t xml:space="preserve">. </w:t>
      </w:r>
      <w:r w:rsidR="00AB2AE6">
        <w:t xml:space="preserve">It is particularly necessary in cases where the government is incapable of helping </w:t>
      </w:r>
      <w:r w:rsidR="00AB2AE6">
        <w:lastRenderedPageBreak/>
        <w:t>their own citizens, such as when there are human rights violations</w:t>
      </w:r>
      <w:r w:rsidR="00E65151">
        <w:t xml:space="preserve"> or in failed states</w:t>
      </w:r>
      <w:r w:rsidR="00AB2AE6">
        <w:t xml:space="preserve">. After the Cold War, state sovereignty became </w:t>
      </w:r>
      <w:del w:id="21" w:author="Alex" w:date="2019-11-26T13:15:00Z">
        <w:r w:rsidR="00AB2AE6" w:rsidDel="001D7741">
          <w:delText xml:space="preserve">accountable </w:delText>
        </w:r>
      </w:del>
      <w:ins w:id="22" w:author="Alex" w:date="2019-11-26T13:15:00Z">
        <w:r w:rsidR="001D7741">
          <w:t xml:space="preserve">subject </w:t>
        </w:r>
      </w:ins>
      <w:r w:rsidR="00AB2AE6">
        <w:t>to international human rights standards, which means that</w:t>
      </w:r>
      <w:ins w:id="23" w:author="Alex" w:date="2019-11-26T13:15:00Z">
        <w:r w:rsidR="001D7741">
          <w:t xml:space="preserve"> a</w:t>
        </w:r>
      </w:ins>
      <w:r w:rsidR="00AB2AE6">
        <w:t xml:space="preserve"> </w:t>
      </w:r>
      <w:del w:id="24" w:author="Alex" w:date="2019-11-26T13:15:00Z">
        <w:r w:rsidR="00AB2AE6" w:rsidDel="001D7741">
          <w:delText xml:space="preserve">the </w:delText>
        </w:r>
      </w:del>
      <w:ins w:id="25" w:author="Alex" w:date="2019-11-26T13:15:00Z">
        <w:r w:rsidR="009F0977">
          <w:t>government</w:t>
        </w:r>
      </w:ins>
      <w:ins w:id="26" w:author="Alex" w:date="2019-11-26T13:16:00Z">
        <w:r w:rsidR="009F0977">
          <w:t>’s</w:t>
        </w:r>
      </w:ins>
      <w:ins w:id="27" w:author="Alex" w:date="2019-11-26T13:15:00Z">
        <w:r w:rsidR="001D7741">
          <w:t xml:space="preserve"> </w:t>
        </w:r>
      </w:ins>
      <w:r w:rsidR="00AB2AE6">
        <w:t xml:space="preserve">responsibility </w:t>
      </w:r>
      <w:del w:id="28" w:author="Alex" w:date="2019-11-26T13:16:00Z">
        <w:r w:rsidR="00AB2AE6" w:rsidDel="009F0977">
          <w:delText xml:space="preserve">for </w:delText>
        </w:r>
      </w:del>
      <w:ins w:id="29" w:author="Alex" w:date="2019-11-26T13:16:00Z">
        <w:r w:rsidR="009F0977">
          <w:t xml:space="preserve">towards </w:t>
        </w:r>
      </w:ins>
      <w:ins w:id="30" w:author="Alex" w:date="2019-11-26T13:15:00Z">
        <w:r w:rsidR="001D7741">
          <w:t xml:space="preserve">its </w:t>
        </w:r>
      </w:ins>
      <w:r w:rsidR="00AB2AE6">
        <w:t xml:space="preserve">citizens was no longer </w:t>
      </w:r>
      <w:del w:id="31" w:author="Alex" w:date="2019-11-26T13:17:00Z">
        <w:r w:rsidR="00AB2AE6" w:rsidDel="009F0977">
          <w:delText xml:space="preserve">grounded </w:delText>
        </w:r>
      </w:del>
      <w:ins w:id="32" w:author="Alex" w:date="2019-11-26T13:17:00Z">
        <w:r w:rsidR="009F0977">
          <w:t xml:space="preserve">established </w:t>
        </w:r>
      </w:ins>
      <w:del w:id="33" w:author="Alex" w:date="2019-11-26T13:17:00Z">
        <w:r w:rsidR="00AB2AE6" w:rsidDel="009F0977">
          <w:delText xml:space="preserve">in </w:delText>
        </w:r>
      </w:del>
      <w:ins w:id="34" w:author="Alex" w:date="2019-11-26T13:17:00Z">
        <w:r w:rsidR="009F0977">
          <w:t xml:space="preserve">solely in its </w:t>
        </w:r>
      </w:ins>
      <w:r w:rsidR="00AB2AE6">
        <w:t xml:space="preserve">laws, but in </w:t>
      </w:r>
      <w:ins w:id="35" w:author="Alex" w:date="2019-11-26T13:15:00Z">
        <w:r w:rsidR="001D7741">
          <w:t xml:space="preserve">a set of basic </w:t>
        </w:r>
      </w:ins>
      <w:r w:rsidR="00AB2AE6">
        <w:t>rights</w:t>
      </w:r>
      <w:ins w:id="36" w:author="Alex" w:date="2019-11-26T13:17:00Z">
        <w:r w:rsidR="009F0977">
          <w:t xml:space="preserve"> as well </w:t>
        </w:r>
      </w:ins>
      <w:del w:id="37" w:author="Alex" w:date="2019-11-26T13:17:00Z">
        <w:r w:rsidR="00AB2AE6" w:rsidDel="009F0977">
          <w:delText xml:space="preserve"> </w:delText>
        </w:r>
      </w:del>
      <w:sdt>
        <w:sdtPr>
          <w:id w:val="388240497"/>
          <w:citation/>
        </w:sdtPr>
        <w:sdtContent>
          <w:r w:rsidR="00AB2AE6">
            <w:fldChar w:fldCharType="begin"/>
          </w:r>
          <w:r w:rsidR="00AB2AE6">
            <w:instrText xml:space="preserve"> CITATION Mam08 \l 2057 </w:instrText>
          </w:r>
          <w:r w:rsidR="00AB2AE6">
            <w:fldChar w:fldCharType="separate"/>
          </w:r>
          <w:r w:rsidR="00AB2AE6" w:rsidRPr="00AB2AE6">
            <w:rPr>
              <w:noProof/>
            </w:rPr>
            <w:t>(Mamdani, 2008)</w:t>
          </w:r>
          <w:r w:rsidR="00AB2AE6">
            <w:fldChar w:fldCharType="end"/>
          </w:r>
        </w:sdtContent>
      </w:sdt>
      <w:r w:rsidR="00AB2AE6">
        <w:t xml:space="preserve">. </w:t>
      </w:r>
      <w:r w:rsidR="00E65151">
        <w:t xml:space="preserve">In this way, humanitarian intervention is beyond </w:t>
      </w:r>
      <w:ins w:id="38" w:author="Alex" w:date="2019-11-26T13:21:00Z">
        <w:r w:rsidR="009F0977">
          <w:t xml:space="preserve">sovereign </w:t>
        </w:r>
      </w:ins>
      <w:r w:rsidR="00E65151">
        <w:t xml:space="preserve">law, and gives the responsibility of protecting vulnerable populations to the international community at large (ibid). Mamdani points out that </w:t>
      </w:r>
      <w:ins w:id="39" w:author="Alex" w:date="2019-11-26T13:21:00Z">
        <w:r w:rsidR="009F0977">
          <w:t>al</w:t>
        </w:r>
      </w:ins>
      <w:r w:rsidR="00E65151">
        <w:t xml:space="preserve">though humanitarianism promotes dependence and reduces </w:t>
      </w:r>
      <w:del w:id="40" w:author="Alex" w:date="2019-11-26T13:22:00Z">
        <w:r w:rsidR="00E65151" w:rsidDel="009F0977">
          <w:delText xml:space="preserve">the </w:delText>
        </w:r>
      </w:del>
      <w:ins w:id="41" w:author="Alex" w:date="2019-11-26T13:22:00Z">
        <w:r w:rsidR="009F0977">
          <w:t xml:space="preserve">its </w:t>
        </w:r>
      </w:ins>
      <w:r w:rsidR="00E65151">
        <w:t>beneficiaries to recipients of charity</w:t>
      </w:r>
      <w:ins w:id="42" w:author="Alex" w:date="2019-11-26T13:22:00Z">
        <w:r w:rsidR="009F0977">
          <w:t>, which is contrary to t</w:t>
        </w:r>
      </w:ins>
      <w:ins w:id="43" w:author="Alex" w:date="2019-11-26T13:23:00Z">
        <w:r w:rsidR="009F0977">
          <w:t xml:space="preserve">he notion of </w:t>
        </w:r>
      </w:ins>
      <w:del w:id="44" w:author="Alex" w:date="2019-11-26T13:23:00Z">
        <w:r w:rsidR="00E65151" w:rsidDel="009F0977">
          <w:delText xml:space="preserve"> rather than </w:delText>
        </w:r>
      </w:del>
      <w:r w:rsidR="00E65151">
        <w:t xml:space="preserve">reinforcing their status as a citizen with rights, the goal of humanitarianism is to “sustain bare life” (Mamdani, 2008). </w:t>
      </w:r>
      <w:del w:id="45" w:author="Alex" w:date="2019-11-26T13:24:00Z">
        <w:r w:rsidR="00E65151" w:rsidDel="009F0977">
          <w:delText>Therefore, this</w:delText>
        </w:r>
      </w:del>
      <w:ins w:id="46" w:author="Alex" w:date="2019-11-26T13:24:00Z">
        <w:r w:rsidR="009F0977">
          <w:t>This</w:t>
        </w:r>
      </w:ins>
      <w:r w:rsidR="00E65151">
        <w:t xml:space="preserve"> highlights that </w:t>
      </w:r>
      <w:r w:rsidR="00313D5C">
        <w:t xml:space="preserve">if </w:t>
      </w:r>
      <w:del w:id="47" w:author="Alex" w:date="2019-11-26T13:24:00Z">
        <w:r w:rsidR="00313D5C" w:rsidDel="009F0977">
          <w:delText>taking this minimal goal of sustaining life as a measure of effectiveness</w:delText>
        </w:r>
      </w:del>
      <w:ins w:id="48" w:author="Alex" w:date="2019-11-26T13:24:00Z">
        <w:r w:rsidR="009F0977">
          <w:t xml:space="preserve">we look only at the efficacy of humanitarianism in </w:t>
        </w:r>
      </w:ins>
      <w:ins w:id="49" w:author="Alex" w:date="2019-11-26T13:25:00Z">
        <w:r w:rsidR="009F0977">
          <w:t xml:space="preserve">terms of </w:t>
        </w:r>
      </w:ins>
      <w:ins w:id="50" w:author="Alex" w:date="2019-11-26T13:24:00Z">
        <w:r w:rsidR="009F0977">
          <w:t>sustaining bare life</w:t>
        </w:r>
      </w:ins>
      <w:r w:rsidR="00313D5C">
        <w:t xml:space="preserve">, </w:t>
      </w:r>
      <w:r w:rsidR="009E6AF6">
        <w:t xml:space="preserve">humanitarian aid </w:t>
      </w:r>
      <w:r w:rsidR="00313D5C">
        <w:t xml:space="preserve">does benefit the </w:t>
      </w:r>
      <w:del w:id="51" w:author="Alex" w:date="2019-11-26T13:25:00Z">
        <w:r w:rsidR="00313D5C" w:rsidDel="009F0977">
          <w:delText>recipients of the aid as without they would not be able to survive</w:delText>
        </w:r>
      </w:del>
      <w:ins w:id="52" w:author="Alex" w:date="2019-11-26T13:25:00Z">
        <w:r w:rsidR="009F0977">
          <w:t>recipients who otherwise would not be able to survive</w:t>
        </w:r>
      </w:ins>
      <w:r w:rsidR="00313D5C">
        <w:t>. Further, it i</w:t>
      </w:r>
      <w:r w:rsidR="009E6AF6">
        <w:t xml:space="preserve">s </w:t>
      </w:r>
      <w:r w:rsidR="00313D5C">
        <w:t xml:space="preserve">a </w:t>
      </w:r>
      <w:r w:rsidR="009E6AF6">
        <w:t xml:space="preserve">short-term solution that benefits </w:t>
      </w:r>
      <w:del w:id="53" w:author="Alex" w:date="2019-11-26T13:26:00Z">
        <w:r w:rsidR="009E6AF6" w:rsidDel="009F0977">
          <w:delText xml:space="preserve">the </w:delText>
        </w:r>
      </w:del>
      <w:ins w:id="54" w:author="Alex" w:date="2019-11-26T13:26:00Z">
        <w:r w:rsidR="009F0977">
          <w:t xml:space="preserve">its </w:t>
        </w:r>
      </w:ins>
      <w:r w:rsidR="009E6AF6">
        <w:t xml:space="preserve">recipients more than </w:t>
      </w:r>
      <w:del w:id="55" w:author="Alex" w:date="2019-11-26T13:26:00Z">
        <w:r w:rsidR="009E6AF6" w:rsidDel="00F2348A">
          <w:delText xml:space="preserve">the </w:delText>
        </w:r>
      </w:del>
      <w:ins w:id="56" w:author="Alex" w:date="2019-11-26T13:26:00Z">
        <w:r w:rsidR="00F2348A">
          <w:t xml:space="preserve">its </w:t>
        </w:r>
      </w:ins>
      <w:r w:rsidR="009E6AF6">
        <w:t>givers, however the benefit decreases with time until the beneficiaries are dependent on the givers.</w:t>
      </w:r>
    </w:p>
    <w:p w14:paraId="4A0A6A7A" w14:textId="464887DC" w:rsidR="006F77EC" w:rsidRDefault="00FB1617" w:rsidP="00FB1617">
      <w:pPr>
        <w:spacing w:line="480" w:lineRule="auto"/>
        <w:ind w:firstLine="720"/>
      </w:pPr>
      <w:r>
        <w:t>Though there is much evidence against development projects, there are often unintended positive side</w:t>
      </w:r>
      <w:r w:rsidR="007C4C3D">
        <w:t>-</w:t>
      </w:r>
      <w:r>
        <w:t xml:space="preserve">effects of the programs. For example, in Lesotho, the </w:t>
      </w:r>
      <w:proofErr w:type="spellStart"/>
      <w:r>
        <w:t>Thaba-Tseka</w:t>
      </w:r>
      <w:proofErr w:type="spellEnd"/>
      <w:r>
        <w:t xml:space="preserve"> project to alleviate poverty failed</w:t>
      </w:r>
      <w:ins w:id="57" w:author="Alex" w:date="2019-11-26T14:45:00Z">
        <w:r w:rsidR="00D46242">
          <w:t xml:space="preserve"> its primary purpose</w:t>
        </w:r>
      </w:ins>
      <w:r>
        <w:t xml:space="preserve">, but </w:t>
      </w:r>
      <w:del w:id="58" w:author="Alex" w:date="2019-11-26T14:44:00Z">
        <w:r w:rsidDel="00D46242">
          <w:delText>there wa</w:delText>
        </w:r>
      </w:del>
      <w:ins w:id="59" w:author="Alex" w:date="2019-11-26T14:44:00Z">
        <w:r w:rsidR="00D46242">
          <w:t>resulted in</w:t>
        </w:r>
      </w:ins>
      <w:del w:id="60" w:author="Alex" w:date="2019-11-26T14:44:00Z">
        <w:r w:rsidDel="00D46242">
          <w:delText>s</w:delText>
        </w:r>
      </w:del>
      <w:r>
        <w:t xml:space="preserve"> a </w:t>
      </w:r>
      <w:ins w:id="61" w:author="Alex" w:date="2019-11-26T14:44:00Z">
        <w:r w:rsidR="00D46242">
          <w:t xml:space="preserve">new road </w:t>
        </w:r>
      </w:ins>
      <w:del w:id="62" w:author="Alex" w:date="2019-11-26T14:44:00Z">
        <w:r w:rsidDel="00D46242">
          <w:delText xml:space="preserve">road built </w:delText>
        </w:r>
      </w:del>
      <w:r>
        <w:t>between the area and the capital city</w:t>
      </w:r>
      <w:ins w:id="63" w:author="Alex" w:date="2019-11-26T14:44:00Z">
        <w:r w:rsidR="00D46242">
          <w:t xml:space="preserve">, which led </w:t>
        </w:r>
      </w:ins>
      <w:ins w:id="64" w:author="Alex" w:date="2019-11-26T14:45:00Z">
        <w:r w:rsidR="00D46242">
          <w:t xml:space="preserve">to </w:t>
        </w:r>
      </w:ins>
      <w:del w:id="65" w:author="Alex" w:date="2019-11-26T14:44:00Z">
        <w:r w:rsidDel="00D46242">
          <w:delText xml:space="preserve"> and </w:delText>
        </w:r>
      </w:del>
      <w:r>
        <w:t xml:space="preserve">a stronger connection to governmental rule </w:t>
      </w:r>
      <w:sdt>
        <w:sdtPr>
          <w:id w:val="-747734413"/>
          <w:citation/>
        </w:sdtPr>
        <w:sdtContent>
          <w:r>
            <w:fldChar w:fldCharType="begin"/>
          </w:r>
          <w:r>
            <w:instrText xml:space="preserve"> CITATION Fer94 \l 2057 </w:instrText>
          </w:r>
          <w:r>
            <w:fldChar w:fldCharType="separate"/>
          </w:r>
          <w:r w:rsidRPr="00FB1617">
            <w:rPr>
              <w:noProof/>
            </w:rPr>
            <w:t>(Ferguson &amp; Lohmann, 1994)</w:t>
          </w:r>
          <w:r>
            <w:fldChar w:fldCharType="end"/>
          </w:r>
        </w:sdtContent>
      </w:sdt>
      <w:r>
        <w:t xml:space="preserve">. This allowed further development </w:t>
      </w:r>
      <w:r w:rsidR="00E40625">
        <w:t xml:space="preserve">of the area, such as </w:t>
      </w:r>
      <w:del w:id="66" w:author="Alex" w:date="2019-11-26T14:45:00Z">
        <w:r w:rsidR="00E40625" w:rsidDel="009B50DC">
          <w:delText xml:space="preserve">building </w:delText>
        </w:r>
      </w:del>
      <w:ins w:id="67" w:author="Alex" w:date="2019-11-26T14:45:00Z">
        <w:r w:rsidR="009B50DC">
          <w:t xml:space="preserve">the construction of </w:t>
        </w:r>
      </w:ins>
      <w:r w:rsidR="00E40625">
        <w:t xml:space="preserve">a police station, post office and military units (ibid). In this way, the direct goal of a development project may not be met, but there </w:t>
      </w:r>
      <w:del w:id="68" w:author="Alex" w:date="2019-11-26T14:46:00Z">
        <w:r w:rsidR="00E40625" w:rsidDel="009B50DC">
          <w:delText xml:space="preserve">is </w:delText>
        </w:r>
      </w:del>
      <w:ins w:id="69" w:author="Alex" w:date="2019-11-26T14:46:00Z">
        <w:r w:rsidR="009B50DC">
          <w:t xml:space="preserve">may nevertheless be </w:t>
        </w:r>
      </w:ins>
      <w:r w:rsidR="00E40625">
        <w:t>some positive effect on the people in the area.</w:t>
      </w:r>
    </w:p>
    <w:p w14:paraId="674A1EC8" w14:textId="7D28986D" w:rsidR="00B83D92" w:rsidRDefault="003378BE" w:rsidP="000D6CA7">
      <w:pPr>
        <w:spacing w:line="480" w:lineRule="auto"/>
        <w:ind w:firstLine="720"/>
      </w:pPr>
      <w:r>
        <w:lastRenderedPageBreak/>
        <w:t xml:space="preserve">‘Development’ is </w:t>
      </w:r>
      <w:del w:id="70" w:author="Alex" w:date="2019-11-26T14:47:00Z">
        <w:r w:rsidDel="00640D68">
          <w:delText xml:space="preserve">a label </w:delText>
        </w:r>
      </w:del>
      <w:r>
        <w:t xml:space="preserve">often </w:t>
      </w:r>
      <w:proofErr w:type="gramStart"/>
      <w:r>
        <w:t xml:space="preserve">used </w:t>
      </w:r>
      <w:ins w:id="71" w:author="Alex" w:date="2019-11-26T14:47:00Z">
        <w:r w:rsidR="00640D68">
          <w:t xml:space="preserve"> as</w:t>
        </w:r>
        <w:proofErr w:type="gramEnd"/>
        <w:r w:rsidR="00640D68">
          <w:t xml:space="preserve"> a </w:t>
        </w:r>
        <w:proofErr w:type="spellStart"/>
        <w:r w:rsidR="00875658">
          <w:t>pretens</w:t>
        </w:r>
        <w:r w:rsidR="00640D68">
          <w:t>e</w:t>
        </w:r>
        <w:proofErr w:type="spellEnd"/>
        <w:r w:rsidR="00640D68">
          <w:t xml:space="preserve"> </w:t>
        </w:r>
      </w:ins>
      <w:r>
        <w:t xml:space="preserve">when a more powerful group wants something another group has. </w:t>
      </w:r>
      <w:r w:rsidR="006E33CB">
        <w:t xml:space="preserve">One of the </w:t>
      </w:r>
      <w:del w:id="72" w:author="Alex" w:date="2019-11-26T14:48:00Z">
        <w:r w:rsidR="006E33CB" w:rsidDel="00875658">
          <w:delText xml:space="preserve">goals </w:delText>
        </w:r>
      </w:del>
      <w:ins w:id="73" w:author="Alex" w:date="2019-11-26T14:48:00Z">
        <w:r w:rsidR="00875658">
          <w:t xml:space="preserve">results </w:t>
        </w:r>
      </w:ins>
      <w:r w:rsidR="006E33CB">
        <w:t xml:space="preserve">of development is to </w:t>
      </w:r>
      <w:del w:id="74" w:author="Alex" w:date="2019-11-26T14:49:00Z">
        <w:r w:rsidR="006E33CB" w:rsidDel="00875658">
          <w:delText xml:space="preserve">bring </w:delText>
        </w:r>
      </w:del>
      <w:ins w:id="75" w:author="Alex" w:date="2019-11-26T14:49:00Z">
        <w:r w:rsidR="00875658">
          <w:t xml:space="preserve">change </w:t>
        </w:r>
      </w:ins>
      <w:r w:rsidR="006E33CB">
        <w:t>a country</w:t>
      </w:r>
      <w:del w:id="76" w:author="Alex" w:date="2019-11-26T14:48:00Z">
        <w:r w:rsidR="006E33CB" w:rsidDel="00875658">
          <w:delText>,</w:delText>
        </w:r>
      </w:del>
      <w:r w:rsidR="006E33CB">
        <w:t xml:space="preserve"> or group</w:t>
      </w:r>
      <w:ins w:id="77" w:author="Alex" w:date="2019-11-26T14:49:00Z">
        <w:r w:rsidR="00875658">
          <w:t>’s way of life to that of the mainstream group</w:t>
        </w:r>
      </w:ins>
      <w:del w:id="78" w:author="Alex" w:date="2019-11-26T14:48:00Z">
        <w:r w:rsidR="006E33CB" w:rsidDel="00875658">
          <w:delText xml:space="preserve">, </w:delText>
        </w:r>
      </w:del>
      <w:del w:id="79" w:author="Alex" w:date="2019-11-26T14:49:00Z">
        <w:r w:rsidR="006E33CB" w:rsidDel="00875658">
          <w:delText xml:space="preserve">to the same </w:delText>
        </w:r>
        <w:r w:rsidR="00D026E4" w:rsidDel="00875658">
          <w:delText xml:space="preserve">way of life </w:delText>
        </w:r>
        <w:r w:rsidR="006E33CB" w:rsidDel="00875658">
          <w:delText xml:space="preserve">as the mainstream group </w:delText>
        </w:r>
        <w:r w:rsidR="00D026E4" w:rsidDel="00875658">
          <w:delText>follows</w:delText>
        </w:r>
      </w:del>
      <w:r w:rsidR="006E33CB">
        <w:t xml:space="preserve">. </w:t>
      </w:r>
      <w:r w:rsidR="00D026E4">
        <w:t xml:space="preserve">This is clearly seen in the oppression of indigenous groups. </w:t>
      </w:r>
      <w:r w:rsidR="006E33CB">
        <w:t>For example, nation-states may make a project of</w:t>
      </w:r>
      <w:ins w:id="80" w:author="Alex" w:date="2019-11-26T14:50:00Z">
        <w:r w:rsidR="00875658">
          <w:t xml:space="preserve"> the</w:t>
        </w:r>
      </w:ins>
      <w:r w:rsidR="006E33CB">
        <w:t xml:space="preserve"> “economic development” of an indigenous group </w:t>
      </w:r>
      <w:r w:rsidR="00D026E4">
        <w:t xml:space="preserve">because they do not follow </w:t>
      </w:r>
      <w:del w:id="81" w:author="Alex" w:date="2019-11-26T14:50:00Z">
        <w:r w:rsidR="00D026E4" w:rsidDel="00875658">
          <w:delText xml:space="preserve">the </w:delText>
        </w:r>
      </w:del>
      <w:ins w:id="82" w:author="Alex" w:date="2019-11-26T14:50:00Z">
        <w:r w:rsidR="00875658">
          <w:t xml:space="preserve">an </w:t>
        </w:r>
      </w:ins>
      <w:r w:rsidR="00D026E4">
        <w:t xml:space="preserve">individualistic market ideology, and so for the market to function, they cannot be a part of it </w:t>
      </w:r>
      <w:ins w:id="83" w:author="Alex" w:date="2019-11-26T14:51:00Z">
        <w:r w:rsidR="00875658">
          <w:t xml:space="preserve">[who can’t be a part of what? </w:t>
        </w:r>
        <w:proofErr w:type="gramStart"/>
        <w:r w:rsidR="00875658">
          <w:t xml:space="preserve">Confusing] </w:t>
        </w:r>
      </w:ins>
      <w:sdt>
        <w:sdtPr>
          <w:id w:val="2105372437"/>
          <w:citation/>
        </w:sdtPr>
        <w:sdtContent>
          <w:r w:rsidR="00D026E4">
            <w:fldChar w:fldCharType="begin"/>
          </w:r>
          <w:r w:rsidR="00D026E4">
            <w:instrText xml:space="preserve"> CITATION Rob10 \l 2057 </w:instrText>
          </w:r>
          <w:r w:rsidR="00D026E4">
            <w:fldChar w:fldCharType="separate"/>
          </w:r>
          <w:r w:rsidR="00D026E4" w:rsidRPr="00D026E4">
            <w:rPr>
              <w:noProof/>
            </w:rPr>
            <w:t>(Robbins, 2010)</w:t>
          </w:r>
          <w:r w:rsidR="00D026E4">
            <w:fldChar w:fldCharType="end"/>
          </w:r>
        </w:sdtContent>
      </w:sdt>
      <w:r w:rsidR="00D026E4">
        <w:t>.</w:t>
      </w:r>
      <w:proofErr w:type="gramEnd"/>
      <w:r w:rsidR="00D026E4">
        <w:t xml:space="preserve"> </w:t>
      </w:r>
      <w:r w:rsidR="00AF2FCD">
        <w:t xml:space="preserve">Further, the ‘development’ of </w:t>
      </w:r>
      <w:del w:id="84" w:author="Alex" w:date="2019-11-26T14:51:00Z">
        <w:r w:rsidR="00AF2FCD" w:rsidDel="00875658">
          <w:delText xml:space="preserve">the </w:delText>
        </w:r>
      </w:del>
      <w:r w:rsidR="00AF2FCD">
        <w:t>indigenous people</w:t>
      </w:r>
      <w:ins w:id="85" w:author="Alex" w:date="2019-11-26T14:53:00Z">
        <w:r w:rsidR="00AF50FB">
          <w:t>’s lands</w:t>
        </w:r>
      </w:ins>
      <w:r w:rsidR="00AF2FCD">
        <w:t xml:space="preserve"> is often </w:t>
      </w:r>
      <w:del w:id="86" w:author="Alex" w:date="2019-11-26T14:52:00Z">
        <w:r w:rsidR="00AF2FCD" w:rsidDel="00875658">
          <w:delText xml:space="preserve">in </w:delText>
        </w:r>
      </w:del>
      <w:proofErr w:type="spellStart"/>
      <w:ins w:id="87" w:author="Alex" w:date="2019-11-26T14:52:00Z">
        <w:r w:rsidR="00875658">
          <w:t>pretextual</w:t>
        </w:r>
        <w:proofErr w:type="spellEnd"/>
        <w:r w:rsidR="00875658">
          <w:t xml:space="preserve"> to the </w:t>
        </w:r>
      </w:ins>
      <w:del w:id="88" w:author="Alex" w:date="2019-11-26T14:52:00Z">
        <w:r w:rsidR="00AF2FCD" w:rsidDel="00875658">
          <w:delText>order to</w:delText>
        </w:r>
      </w:del>
      <w:r w:rsidR="00AF2FCD">
        <w:t xml:space="preserve"> seiz</w:t>
      </w:r>
      <w:ins w:id="89" w:author="Alex" w:date="2019-11-26T14:52:00Z">
        <w:r w:rsidR="00875658">
          <w:t>ure</w:t>
        </w:r>
      </w:ins>
      <w:del w:id="90" w:author="Alex" w:date="2019-11-26T14:52:00Z">
        <w:r w:rsidR="00AF2FCD" w:rsidDel="00875658">
          <w:delText>e</w:delText>
        </w:r>
      </w:del>
      <w:r w:rsidR="00AF2FCD">
        <w:t xml:space="preserve"> </w:t>
      </w:r>
      <w:ins w:id="91" w:author="Alex" w:date="2019-11-26T14:52:00Z">
        <w:r w:rsidR="00875658">
          <w:t xml:space="preserve">of </w:t>
        </w:r>
      </w:ins>
      <w:r w:rsidR="00AF2FCD">
        <w:t xml:space="preserve">their land, which involves subjecting them to land </w:t>
      </w:r>
      <w:r w:rsidR="004719C3">
        <w:t>and cultural modification policies written by the government</w:t>
      </w:r>
      <w:del w:id="92" w:author="Alex" w:date="2019-11-26T14:53:00Z">
        <w:r w:rsidR="004719C3" w:rsidDel="00875658">
          <w:delText>, which take away the land of the group</w:delText>
        </w:r>
      </w:del>
      <w:ins w:id="93" w:author="Alex" w:date="2019-11-26T14:52:00Z">
        <w:r w:rsidR="00875658">
          <w:t>.</w:t>
        </w:r>
      </w:ins>
      <w:r w:rsidR="004719C3">
        <w:t xml:space="preserve"> </w:t>
      </w:r>
      <w:del w:id="94" w:author="Alex" w:date="2019-11-26T14:53:00Z">
        <w:r w:rsidR="004719C3" w:rsidDel="00875658">
          <w:delText xml:space="preserve">and </w:delText>
        </w:r>
      </w:del>
      <w:ins w:id="95" w:author="Alex" w:date="2019-11-26T14:53:00Z">
        <w:r w:rsidR="00875658">
          <w:t xml:space="preserve">Their religious and cultural </w:t>
        </w:r>
      </w:ins>
      <w:del w:id="96" w:author="Alex" w:date="2019-11-26T14:53:00Z">
        <w:r w:rsidR="004719C3" w:rsidDel="00875658">
          <w:delText xml:space="preserve">brand their </w:delText>
        </w:r>
      </w:del>
      <w:r w:rsidR="004719C3">
        <w:t xml:space="preserve">practices </w:t>
      </w:r>
      <w:del w:id="97" w:author="Alex" w:date="2019-11-26T14:53:00Z">
        <w:r w:rsidR="004719C3" w:rsidDel="00875658">
          <w:delText xml:space="preserve">as </w:delText>
        </w:r>
      </w:del>
      <w:ins w:id="98" w:author="Alex" w:date="2019-11-26T14:53:00Z">
        <w:r w:rsidR="00875658">
          <w:t xml:space="preserve">are then branded </w:t>
        </w:r>
      </w:ins>
      <w:r w:rsidR="004719C3">
        <w:t>immoral or threatening</w:t>
      </w:r>
      <w:ins w:id="99" w:author="Alex" w:date="2019-11-26T14:53:00Z">
        <w:r w:rsidR="00875658">
          <w:t>,</w:t>
        </w:r>
      </w:ins>
      <w:r w:rsidR="004719C3">
        <w:t xml:space="preserve"> which leads to a loss of culture. </w:t>
      </w:r>
      <w:ins w:id="100" w:author="Alex" w:date="2019-11-26T14:54:00Z">
        <w:r w:rsidR="00AF50FB">
          <w:t xml:space="preserve">To modernise them </w:t>
        </w:r>
      </w:ins>
      <w:del w:id="101" w:author="Alex" w:date="2019-11-26T14:55:00Z">
        <w:r w:rsidR="00AF2FCD" w:rsidDel="00AF50FB">
          <w:delText xml:space="preserve">It </w:delText>
        </w:r>
      </w:del>
      <w:r w:rsidR="00AF2FCD">
        <w:t>is justified as a “moral obligation”</w:t>
      </w:r>
      <w:del w:id="102" w:author="Alex" w:date="2019-11-26T14:54:00Z">
        <w:r w:rsidR="00AF2FCD" w:rsidDel="00AF50FB">
          <w:delText xml:space="preserve"> to modernise them</w:delText>
        </w:r>
      </w:del>
      <w:r w:rsidR="00AF2FCD">
        <w:t xml:space="preserve">, but </w:t>
      </w:r>
      <w:ins w:id="103" w:author="Alex" w:date="2019-11-26T14:55:00Z">
        <w:r w:rsidR="00AF50FB">
          <w:t xml:space="preserve">this allegedly moral act </w:t>
        </w:r>
      </w:ins>
      <w:r w:rsidR="00AF2FCD">
        <w:t xml:space="preserve">has led to ethnocide and genocide, </w:t>
      </w:r>
      <w:ins w:id="104" w:author="Alex" w:date="2019-11-26T14:55:00Z">
        <w:r w:rsidR="00AF50FB">
          <w:t xml:space="preserve">simply </w:t>
        </w:r>
      </w:ins>
      <w:r w:rsidR="00AF2FCD">
        <w:t xml:space="preserve">because their way of </w:t>
      </w:r>
      <w:ins w:id="105" w:author="Alex" w:date="2019-11-26T14:55:00Z">
        <w:r w:rsidR="00AF50FB">
          <w:t xml:space="preserve">life </w:t>
        </w:r>
      </w:ins>
      <w:r w:rsidR="00AF2FCD">
        <w:t xml:space="preserve">does not match the capitalist ideology of the government (Robbins, 2010). </w:t>
      </w:r>
      <w:r w:rsidR="006F77EC">
        <w:t xml:space="preserve">To fold them into this capitalist ideology, indigenous groups are often subjected to forced labour or slavery, particularly in colonised areas (ibid). </w:t>
      </w:r>
      <w:del w:id="106" w:author="Alex" w:date="2019-11-26T14:56:00Z">
        <w:r w:rsidR="006F77EC" w:rsidDel="00AF50FB">
          <w:delText xml:space="preserve"> </w:delText>
        </w:r>
      </w:del>
      <w:r w:rsidR="00AF2FCD">
        <w:t xml:space="preserve">This is a clear example of how development is used as a tool to benefit </w:t>
      </w:r>
      <w:r w:rsidR="006F77EC">
        <w:t>governments by acquiring land rights and expanding their labour force</w:t>
      </w:r>
      <w:r w:rsidR="007C4C3D">
        <w:t>, which is at the expense of indigenous people’s rights and way of life.</w:t>
      </w:r>
    </w:p>
    <w:p w14:paraId="6028465A" w14:textId="018E1430" w:rsidR="005913EB" w:rsidRDefault="00B83D92" w:rsidP="00726F91">
      <w:pPr>
        <w:spacing w:line="480" w:lineRule="auto"/>
        <w:ind w:firstLine="720"/>
      </w:pPr>
      <w:r>
        <w:t>More controversial is the argument that humanitarian assistance and the aid industry as a whole benefit</w:t>
      </w:r>
      <w:ins w:id="107" w:author="Alex" w:date="2019-11-26T14:57:00Z">
        <w:r w:rsidR="00AF50FB">
          <w:t>s</w:t>
        </w:r>
      </w:ins>
      <w:r>
        <w:t xml:space="preserve"> </w:t>
      </w:r>
      <w:r w:rsidR="006F77EC">
        <w:t>white Americans</w:t>
      </w:r>
      <w:r>
        <w:t xml:space="preserve"> more than </w:t>
      </w:r>
      <w:ins w:id="108" w:author="Alex" w:date="2019-11-26T14:57:00Z">
        <w:r w:rsidR="00AF50FB">
          <w:t>its intended recipients</w:t>
        </w:r>
      </w:ins>
      <w:del w:id="109" w:author="Alex" w:date="2019-11-26T14:57:00Z">
        <w:r w:rsidDel="00AF50FB">
          <w:delText>the receivers</w:delText>
        </w:r>
      </w:del>
      <w:r>
        <w:t xml:space="preserve">. </w:t>
      </w:r>
      <w:proofErr w:type="spellStart"/>
      <w:r>
        <w:t>Teju</w:t>
      </w:r>
      <w:proofErr w:type="spellEnd"/>
      <w:r>
        <w:t xml:space="preserve"> Cole wrote an impactful set of tweets regarding the </w:t>
      </w:r>
      <w:r w:rsidR="006E33CB">
        <w:t>“</w:t>
      </w:r>
      <w:r>
        <w:t xml:space="preserve">White </w:t>
      </w:r>
      <w:proofErr w:type="spellStart"/>
      <w:r>
        <w:t>Savior</w:t>
      </w:r>
      <w:proofErr w:type="spellEnd"/>
      <w:r>
        <w:t xml:space="preserve"> Industrial Complex</w:t>
      </w:r>
      <w:r w:rsidR="006E33CB">
        <w:t>”</w:t>
      </w:r>
      <w:r>
        <w:t xml:space="preserve"> which highlights how the purpose of </w:t>
      </w:r>
      <w:del w:id="110" w:author="Alex" w:date="2019-11-26T14:57:00Z">
        <w:r w:rsidDel="00AF50FB">
          <w:delText xml:space="preserve"> </w:delText>
        </w:r>
      </w:del>
      <w:r>
        <w:t xml:space="preserve">humanitarianism is to validate the ‘sentimental needs’ and privilege of white people </w:t>
      </w:r>
      <w:sdt>
        <w:sdtPr>
          <w:id w:val="-979220692"/>
          <w:citation/>
        </w:sdtPr>
        <w:sdtContent>
          <w:r>
            <w:fldChar w:fldCharType="begin"/>
          </w:r>
          <w:r>
            <w:instrText xml:space="preserve"> CITATION Col12 \l 2057 </w:instrText>
          </w:r>
          <w:r>
            <w:fldChar w:fldCharType="separate"/>
          </w:r>
          <w:r w:rsidRPr="00B83D92">
            <w:rPr>
              <w:noProof/>
            </w:rPr>
            <w:t>(Cole, 2012)</w:t>
          </w:r>
          <w:r>
            <w:fldChar w:fldCharType="end"/>
          </w:r>
        </w:sdtContent>
      </w:sdt>
      <w:r>
        <w:t>. He highlights that giving assistance or aid is not really about helping others</w:t>
      </w:r>
      <w:ins w:id="111" w:author="Alex" w:date="2019-11-26T14:57:00Z">
        <w:r w:rsidR="00AF50FB">
          <w:t>,</w:t>
        </w:r>
      </w:ins>
      <w:r w:rsidR="004C3567">
        <w:t xml:space="preserve"> </w:t>
      </w:r>
      <w:r w:rsidR="004C3567">
        <w:lastRenderedPageBreak/>
        <w:t>but</w:t>
      </w:r>
      <w:del w:id="112" w:author="Alex" w:date="2019-11-26T14:58:00Z">
        <w:r w:rsidR="004C3567" w:rsidDel="00AF50FB">
          <w:delText xml:space="preserve"> </w:delText>
        </w:r>
      </w:del>
      <w:del w:id="113" w:author="Alex" w:date="2019-11-26T14:57:00Z">
        <w:r w:rsidR="004C3567" w:rsidDel="00AF50FB">
          <w:delText>is</w:delText>
        </w:r>
      </w:del>
      <w:r w:rsidR="004C3567">
        <w:t xml:space="preserve"> an outlet for Americans to worry over issues that are not their own – Africa is used as a “space onto which white egos can conveniently be projected” (ibid). </w:t>
      </w:r>
      <w:r w:rsidR="008F1E25">
        <w:t xml:space="preserve">This implies that help given is not in fact useful, </w:t>
      </w:r>
      <w:del w:id="114" w:author="Alex" w:date="2019-11-26T14:58:00Z">
        <w:r w:rsidR="008F1E25" w:rsidDel="00AF50FB">
          <w:delText xml:space="preserve">rather </w:delText>
        </w:r>
      </w:del>
      <w:ins w:id="115" w:author="Alex" w:date="2019-11-26T14:58:00Z">
        <w:r w:rsidR="00AF50FB">
          <w:t xml:space="preserve">only </w:t>
        </w:r>
      </w:ins>
      <w:r w:rsidR="008F1E25">
        <w:t xml:space="preserve">making white Westerners feel as though they are being helpful. </w:t>
      </w:r>
      <w:del w:id="116" w:author="Alex" w:date="2019-11-26T14:59:00Z">
        <w:r w:rsidR="008F1E25" w:rsidDel="00AF50FB">
          <w:delText xml:space="preserve">Attached </w:delText>
        </w:r>
      </w:del>
      <w:ins w:id="117" w:author="Alex" w:date="2019-11-26T14:59:00Z">
        <w:r w:rsidR="00AF50FB">
          <w:t xml:space="preserve">Related </w:t>
        </w:r>
      </w:ins>
      <w:r w:rsidR="008F1E25">
        <w:t>to this is the issue that help is</w:t>
      </w:r>
      <w:ins w:id="118" w:author="Alex" w:date="2019-11-26T14:59:00Z">
        <w:r w:rsidR="00AF50FB">
          <w:t xml:space="preserve"> often</w:t>
        </w:r>
      </w:ins>
      <w:r w:rsidR="008F1E25">
        <w:t xml:space="preserve"> imposed </w:t>
      </w:r>
      <w:ins w:id="119" w:author="Alex" w:date="2019-11-26T14:59:00Z">
        <w:r w:rsidR="00AF50FB">
          <w:t>up</w:t>
        </w:r>
      </w:ins>
      <w:r w:rsidR="008F1E25">
        <w:t>on people</w:t>
      </w:r>
      <w:ins w:id="120" w:author="Alex" w:date="2019-11-26T15:00:00Z">
        <w:r w:rsidR="00AF50FB">
          <w:t xml:space="preserve"> </w:t>
        </w:r>
      </w:ins>
      <w:del w:id="121" w:author="Alex" w:date="2019-11-26T15:00:00Z">
        <w:r w:rsidR="008F1E25" w:rsidDel="00AF50FB">
          <w:delText xml:space="preserve">, </w:delText>
        </w:r>
      </w:del>
      <w:r w:rsidR="008F1E25">
        <w:t xml:space="preserve">according to what </w:t>
      </w:r>
      <w:del w:id="122" w:author="Alex" w:date="2019-11-26T14:59:00Z">
        <w:r w:rsidR="008F1E25" w:rsidDel="00AF50FB">
          <w:delText xml:space="preserve">the </w:delText>
        </w:r>
      </w:del>
      <w:r w:rsidR="008F1E25">
        <w:t xml:space="preserve">Americans think </w:t>
      </w:r>
      <w:del w:id="123" w:author="Alex" w:date="2019-11-26T15:00:00Z">
        <w:r w:rsidR="008F1E25" w:rsidDel="00AF50FB">
          <w:delText>needs to be done</w:delText>
        </w:r>
      </w:del>
      <w:ins w:id="124" w:author="Alex" w:date="2019-11-26T15:00:00Z">
        <w:r w:rsidR="00AF50FB">
          <w:t>is helpful</w:t>
        </w:r>
      </w:ins>
      <w:r w:rsidR="008F1E25">
        <w:t xml:space="preserve">, </w:t>
      </w:r>
      <w:del w:id="125" w:author="Alex" w:date="2019-11-26T15:01:00Z">
        <w:r w:rsidR="008F1E25" w:rsidDel="00AF50FB">
          <w:delText xml:space="preserve">rather </w:delText>
        </w:r>
      </w:del>
      <w:ins w:id="126" w:author="Alex" w:date="2019-11-26T15:01:00Z">
        <w:r w:rsidR="00AF50FB">
          <w:t xml:space="preserve">instead </w:t>
        </w:r>
      </w:ins>
      <w:del w:id="127" w:author="Alex" w:date="2019-11-26T15:01:00Z">
        <w:r w:rsidR="008F1E25" w:rsidDel="00AF50FB">
          <w:delText xml:space="preserve">than </w:delText>
        </w:r>
      </w:del>
      <w:ins w:id="128" w:author="Alex" w:date="2019-11-26T15:01:00Z">
        <w:r w:rsidR="00AF50FB">
          <w:t xml:space="preserve">of </w:t>
        </w:r>
      </w:ins>
      <w:r w:rsidR="008F1E25">
        <w:t xml:space="preserve">cooperating </w:t>
      </w:r>
      <w:del w:id="129" w:author="Alex" w:date="2019-11-26T15:01:00Z">
        <w:r w:rsidR="008F1E25" w:rsidDel="00AF50FB">
          <w:delText xml:space="preserve">together </w:delText>
        </w:r>
      </w:del>
      <w:r w:rsidR="008F1E25">
        <w:t xml:space="preserve">with those receiving the aid to maximise its </w:t>
      </w:r>
      <w:del w:id="130" w:author="Alex" w:date="2019-11-26T15:00:00Z">
        <w:r w:rsidR="008F1E25" w:rsidDel="00AF50FB">
          <w:delText xml:space="preserve">useful </w:delText>
        </w:r>
      </w:del>
      <w:r w:rsidR="008F1E25">
        <w:t xml:space="preserve">impact. </w:t>
      </w:r>
      <w:ins w:id="131" w:author="Alex" w:date="2019-11-26T15:01:00Z">
        <w:r w:rsidR="00AF50FB">
          <w:t>[</w:t>
        </w:r>
        <w:proofErr w:type="gramStart"/>
        <w:r w:rsidR="00AF50FB">
          <w:t>an</w:t>
        </w:r>
        <w:proofErr w:type="gramEnd"/>
        <w:r w:rsidR="00AF50FB">
          <w:t xml:space="preserve"> example would be good here] </w:t>
        </w:r>
      </w:ins>
      <w:r w:rsidR="006E33CB">
        <w:t xml:space="preserve">This also shows the Euro-Western centrism of the humanitarian and development industries, as their ideologies are being projected onto those with different ideologies. </w:t>
      </w:r>
      <w:r w:rsidR="008F1E25">
        <w:t>Cole also makes a call for a change in American foreign policy, using the example of Haiti</w:t>
      </w:r>
      <w:ins w:id="132" w:author="Alex" w:date="2019-11-26T15:02:00Z">
        <w:r w:rsidR="00AF50FB">
          <w:t>,</w:t>
        </w:r>
      </w:ins>
      <w:r w:rsidR="008F1E25">
        <w:t xml:space="preserve"> </w:t>
      </w:r>
      <w:del w:id="133" w:author="Alex" w:date="2019-11-26T15:02:00Z">
        <w:r w:rsidR="008F1E25" w:rsidDel="00AF50FB">
          <w:delText>to emphasise that</w:delText>
        </w:r>
      </w:del>
      <w:ins w:id="134" w:author="Alex" w:date="2019-11-26T15:02:00Z">
        <w:r w:rsidR="00AF50FB">
          <w:t>where</w:t>
        </w:r>
      </w:ins>
      <w:ins w:id="135" w:author="Alex" w:date="2019-11-26T15:03:00Z">
        <w:r w:rsidR="00AF50FB">
          <w:t>, after an earthquake,</w:t>
        </w:r>
      </w:ins>
      <w:ins w:id="136" w:author="Alex" w:date="2019-11-26T15:02:00Z">
        <w:r w:rsidR="00AF50FB">
          <w:t xml:space="preserve"> resources </w:t>
        </w:r>
      </w:ins>
      <w:ins w:id="137" w:author="Alex" w:date="2019-11-26T15:03:00Z">
        <w:r w:rsidR="00AF50FB">
          <w:t xml:space="preserve">were sent via </w:t>
        </w:r>
      </w:ins>
      <w:del w:id="138" w:author="Alex" w:date="2019-11-26T15:03:00Z">
        <w:r w:rsidR="008F1E25" w:rsidDel="00AF50FB">
          <w:delText xml:space="preserve"> </w:delText>
        </w:r>
      </w:del>
      <w:r w:rsidR="008F1E25">
        <w:t xml:space="preserve">humanitarian assistance and aid donations </w:t>
      </w:r>
      <w:del w:id="139" w:author="Alex" w:date="2019-11-26T15:03:00Z">
        <w:r w:rsidR="008F1E25" w:rsidDel="00AF50FB">
          <w:delText xml:space="preserve">were sent </w:delText>
        </w:r>
      </w:del>
      <w:r w:rsidR="008F1E25">
        <w:t>for a rescue fund</w:t>
      </w:r>
      <w:del w:id="140" w:author="Alex" w:date="2019-11-26T15:03:00Z">
        <w:r w:rsidR="008F1E25" w:rsidDel="00AF50FB">
          <w:delText xml:space="preserve"> after an earthquake</w:delText>
        </w:r>
      </w:del>
      <w:ins w:id="141" w:author="Alex" w:date="2019-11-26T15:03:00Z">
        <w:r w:rsidR="00AF50FB">
          <w:t>.</w:t>
        </w:r>
      </w:ins>
      <w:del w:id="142" w:author="Alex" w:date="2019-11-26T15:03:00Z">
        <w:r w:rsidR="008F1E25" w:rsidDel="00AF50FB">
          <w:delText>,</w:delText>
        </w:r>
      </w:del>
      <w:r w:rsidR="008F1E25">
        <w:t xml:space="preserve"> </w:t>
      </w:r>
      <w:del w:id="143" w:author="Alex" w:date="2019-11-26T15:03:00Z">
        <w:r w:rsidR="008F1E25" w:rsidDel="00AF50FB">
          <w:delText xml:space="preserve">though </w:delText>
        </w:r>
      </w:del>
      <w:del w:id="144" w:author="Alex" w:date="2019-11-26T15:04:00Z">
        <w:r w:rsidR="008F1E25" w:rsidDel="00AF50FB">
          <w:delText>i</w:delText>
        </w:r>
      </w:del>
      <w:ins w:id="145" w:author="Alex" w:date="2019-11-26T15:04:00Z">
        <w:r w:rsidR="00277686">
          <w:t xml:space="preserve">The issue is, that </w:t>
        </w:r>
      </w:ins>
      <w:del w:id="146" w:author="Alex" w:date="2019-11-26T15:04:00Z">
        <w:r w:rsidR="008F1E25" w:rsidDel="00277686">
          <w:delText>t</w:delText>
        </w:r>
      </w:del>
      <w:ins w:id="147" w:author="Alex" w:date="2019-11-26T15:07:00Z">
        <w:r w:rsidR="00277686">
          <w:t xml:space="preserve">the aid pales in comparison to </w:t>
        </w:r>
      </w:ins>
      <w:del w:id="148" w:author="Alex" w:date="2019-11-26T15:07:00Z">
        <w:r w:rsidR="008F1E25" w:rsidDel="00277686">
          <w:delText xml:space="preserve"> </w:delText>
        </w:r>
      </w:del>
      <w:del w:id="149" w:author="Alex" w:date="2019-11-26T15:04:00Z">
        <w:r w:rsidR="008F1E25" w:rsidDel="00277686">
          <w:delText xml:space="preserve">doesn’t mask the years of “economic destruction” </w:delText>
        </w:r>
      </w:del>
      <w:r w:rsidR="008F1E25">
        <w:t xml:space="preserve">the </w:t>
      </w:r>
      <w:ins w:id="150" w:author="Alex" w:date="2019-11-26T15:07:00Z">
        <w:r w:rsidR="00277686">
          <w:t xml:space="preserve">“years of economic destruction” </w:t>
        </w:r>
      </w:ins>
      <w:ins w:id="151" w:author="Alex" w:date="2019-11-26T15:08:00Z">
        <w:r w:rsidR="00277686">
          <w:t xml:space="preserve">to which </w:t>
        </w:r>
      </w:ins>
      <w:ins w:id="152" w:author="Alex" w:date="2019-11-26T15:07:00Z">
        <w:r w:rsidR="00277686">
          <w:t xml:space="preserve">the </w:t>
        </w:r>
      </w:ins>
      <w:r w:rsidR="008F1E25">
        <w:t>USA</w:t>
      </w:r>
      <w:ins w:id="153" w:author="Alex" w:date="2019-11-26T15:05:00Z">
        <w:r w:rsidR="00277686">
          <w:t xml:space="preserve"> had previously</w:t>
        </w:r>
      </w:ins>
      <w:r w:rsidR="008F1E25">
        <w:t xml:space="preserve"> subjected Haiti</w:t>
      </w:r>
      <w:ins w:id="154" w:author="Alex" w:date="2019-11-26T15:08:00Z">
        <w:r w:rsidR="00277686">
          <w:t xml:space="preserve">, </w:t>
        </w:r>
      </w:ins>
      <w:del w:id="155" w:author="Alex" w:date="2019-11-26T15:08:00Z">
        <w:r w:rsidR="008F1E25" w:rsidDel="00277686">
          <w:delText xml:space="preserve"> </w:delText>
        </w:r>
      </w:del>
      <w:del w:id="156" w:author="Alex" w:date="2019-11-26T15:07:00Z">
        <w:r w:rsidR="008F1E25" w:rsidDel="00277686">
          <w:delText xml:space="preserve">to </w:delText>
        </w:r>
      </w:del>
      <w:r w:rsidR="008F1E25">
        <w:t xml:space="preserve">which </w:t>
      </w:r>
      <w:del w:id="157" w:author="Alex" w:date="2019-11-26T15:08:00Z">
        <w:r w:rsidR="008F1E25" w:rsidDel="00277686">
          <w:delText xml:space="preserve">is </w:delText>
        </w:r>
      </w:del>
      <w:ins w:id="158" w:author="Alex" w:date="2019-11-26T15:09:00Z">
        <w:r w:rsidR="00277686">
          <w:t>were</w:t>
        </w:r>
      </w:ins>
      <w:ins w:id="159" w:author="Alex" w:date="2019-11-26T15:08:00Z">
        <w:r w:rsidR="00277686">
          <w:t xml:space="preserve"> </w:t>
        </w:r>
      </w:ins>
      <w:r w:rsidR="008F1E25">
        <w:t xml:space="preserve">ultimately a reason </w:t>
      </w:r>
      <w:del w:id="160" w:author="Alex" w:date="2019-11-26T15:05:00Z">
        <w:r w:rsidR="008F1E25" w:rsidDel="00277686">
          <w:delText xml:space="preserve">why </w:delText>
        </w:r>
      </w:del>
      <w:r w:rsidR="008F1E25">
        <w:t xml:space="preserve">the aid was </w:t>
      </w:r>
      <w:del w:id="161" w:author="Alex" w:date="2019-11-26T15:08:00Z">
        <w:r w:rsidR="008F1E25" w:rsidDel="00277686">
          <w:delText>needed</w:delText>
        </w:r>
      </w:del>
      <w:ins w:id="162" w:author="Alex" w:date="2019-11-26T15:08:00Z">
        <w:r w:rsidR="00277686">
          <w:t>necessary</w:t>
        </w:r>
      </w:ins>
      <w:r w:rsidR="008F1E25">
        <w:t>.</w:t>
      </w:r>
      <w:ins w:id="163" w:author="Alex" w:date="2019-11-26T15:07:00Z">
        <w:r w:rsidR="00277686">
          <w:t xml:space="preserve"> </w:t>
        </w:r>
      </w:ins>
      <w:ins w:id="164" w:author="Alex" w:date="2019-11-26T15:09:00Z">
        <w:r w:rsidR="00277686">
          <w:t xml:space="preserve">This aid can then be seen as a deceitful attempt to mask the previous wrongdoings of the US. </w:t>
        </w:r>
      </w:ins>
      <w:del w:id="165" w:author="Alex" w:date="2019-11-26T15:07:00Z">
        <w:r w:rsidR="008F1E25" w:rsidDel="00277686">
          <w:delText xml:space="preserve"> </w:delText>
        </w:r>
      </w:del>
      <w:del w:id="166" w:author="Alex" w:date="2019-11-26T15:11:00Z">
        <w:r w:rsidR="008F1E25" w:rsidDel="00277686">
          <w:delText>Therefore</w:delText>
        </w:r>
      </w:del>
      <w:ins w:id="167" w:author="Alex" w:date="2019-11-26T15:11:00Z">
        <w:r w:rsidR="00277686">
          <w:t>In situations like these</w:t>
        </w:r>
      </w:ins>
      <w:r w:rsidR="008F1E25">
        <w:t xml:space="preserve">, </w:t>
      </w:r>
      <w:del w:id="168" w:author="Alex" w:date="2019-11-26T15:10:00Z">
        <w:r w:rsidR="008F1E25" w:rsidDel="00277686">
          <w:delText>aid benefits</w:delText>
        </w:r>
      </w:del>
      <w:ins w:id="169" w:author="Alex" w:date="2019-11-26T15:10:00Z">
        <w:r w:rsidR="00277686">
          <w:t>aid benefit</w:t>
        </w:r>
      </w:ins>
      <w:ins w:id="170" w:author="Alex" w:date="2019-11-26T15:11:00Z">
        <w:r w:rsidR="00277686">
          <w:t>s</w:t>
        </w:r>
      </w:ins>
      <w:r w:rsidR="008F1E25">
        <w:t xml:space="preserve"> </w:t>
      </w:r>
      <w:r w:rsidR="006E33CB">
        <w:t>white Americans or Europeans</w:t>
      </w:r>
      <w:r w:rsidR="008F1E25">
        <w:t xml:space="preserve"> more than the recipients, as it is a way of doing good that has an immediate, short-term result</w:t>
      </w:r>
      <w:ins w:id="171" w:author="Alex" w:date="2019-11-26T15:11:00Z">
        <w:r w:rsidR="00277686">
          <w:t>,</w:t>
        </w:r>
      </w:ins>
      <w:r w:rsidR="008F1E25">
        <w:t xml:space="preserve"> </w:t>
      </w:r>
      <w:del w:id="172" w:author="Alex" w:date="2019-11-26T15:11:00Z">
        <w:r w:rsidR="008F1E25" w:rsidDel="00277686">
          <w:delText>though it ignores</w:delText>
        </w:r>
      </w:del>
      <w:ins w:id="173" w:author="Alex" w:date="2019-11-26T15:11:00Z">
        <w:r w:rsidR="00277686">
          <w:t>while simultaneously ignoring</w:t>
        </w:r>
      </w:ins>
      <w:r w:rsidR="008F1E25">
        <w:t xml:space="preserve"> </w:t>
      </w:r>
      <w:ins w:id="174" w:author="Alex" w:date="2019-11-26T15:12:00Z">
        <w:r w:rsidR="00277686">
          <w:t xml:space="preserve">the difficult-to-solve </w:t>
        </w:r>
      </w:ins>
      <w:del w:id="175" w:author="Alex" w:date="2019-11-26T15:11:00Z">
        <w:r w:rsidR="008F1E25" w:rsidDel="00277686">
          <w:delText xml:space="preserve">the </w:delText>
        </w:r>
      </w:del>
      <w:r w:rsidR="008F1E25">
        <w:t xml:space="preserve">long-term </w:t>
      </w:r>
      <w:del w:id="176" w:author="Alex" w:date="2019-11-26T15:11:00Z">
        <w:r w:rsidR="008F1E25" w:rsidDel="00277686">
          <w:delText xml:space="preserve">problems </w:delText>
        </w:r>
      </w:del>
      <w:ins w:id="177" w:author="Alex" w:date="2019-11-26T15:11:00Z">
        <w:r w:rsidR="00277686">
          <w:t xml:space="preserve">issues </w:t>
        </w:r>
      </w:ins>
      <w:r w:rsidR="008F1E25">
        <w:t xml:space="preserve">and causes of the </w:t>
      </w:r>
      <w:del w:id="178" w:author="Alex" w:date="2019-11-26T15:11:00Z">
        <w:r w:rsidR="008F1E25" w:rsidDel="00277686">
          <w:delText>crises</w:delText>
        </w:r>
      </w:del>
      <w:ins w:id="179" w:author="Alex" w:date="2019-11-26T15:11:00Z">
        <w:r w:rsidR="00277686">
          <w:t>crisis</w:t>
        </w:r>
      </w:ins>
      <w:r w:rsidR="008F1E25">
        <w:t xml:space="preserve">. </w:t>
      </w:r>
    </w:p>
    <w:p w14:paraId="5C74E313" w14:textId="0942B5A4" w:rsidR="008F1E25" w:rsidRDefault="005913EB" w:rsidP="005913EB">
      <w:pPr>
        <w:spacing w:line="480" w:lineRule="auto"/>
        <w:ind w:firstLine="720"/>
      </w:pPr>
      <w:r>
        <w:t xml:space="preserve">Development projects are sometimes designed to help external institutions or corporations more than the people they should impact, as was seen in Lesotho. In this case, the country was “developed” by receiving donations from 26 countries and 72 international agencies to build infrastructure and markets </w:t>
      </w:r>
      <w:sdt>
        <w:sdtPr>
          <w:id w:val="-526249715"/>
          <w:citation/>
        </w:sdtPr>
        <w:sdtContent>
          <w:r>
            <w:fldChar w:fldCharType="begin"/>
          </w:r>
          <w:r>
            <w:instrText xml:space="preserve"> CITATION Fer94 \l 2057 </w:instrText>
          </w:r>
          <w:r>
            <w:fldChar w:fldCharType="separate"/>
          </w:r>
          <w:r w:rsidRPr="005913EB">
            <w:rPr>
              <w:noProof/>
            </w:rPr>
            <w:t>(Ferguson &amp; Lohmann, 1994)</w:t>
          </w:r>
          <w:r>
            <w:fldChar w:fldCharType="end"/>
          </w:r>
        </w:sdtContent>
      </w:sdt>
      <w:r>
        <w:t>. The project</w:t>
      </w:r>
      <w:r w:rsidR="00726F91">
        <w:t xml:space="preserve"> did not achieve its primary goals</w:t>
      </w:r>
      <w:ins w:id="180" w:author="Alex" w:date="2019-11-26T15:13:00Z">
        <w:r w:rsidR="001137F0">
          <w:t>,</w:t>
        </w:r>
      </w:ins>
      <w:r w:rsidR="00726F91">
        <w:t xml:space="preserve"> as </w:t>
      </w:r>
      <w:del w:id="181" w:author="Alex" w:date="2019-11-26T15:13:00Z">
        <w:r w:rsidR="00726F91" w:rsidDel="001137F0">
          <w:delText>it</w:delText>
        </w:r>
        <w:r w:rsidDel="001137F0">
          <w:delText xml:space="preserve"> </w:delText>
        </w:r>
      </w:del>
      <w:ins w:id="182" w:author="Alex" w:date="2019-11-26T15:13:00Z">
        <w:r w:rsidR="001137F0">
          <w:t xml:space="preserve">they </w:t>
        </w:r>
      </w:ins>
      <w:del w:id="183" w:author="Alex" w:date="2019-11-26T15:13:00Z">
        <w:r w:rsidDel="001137F0">
          <w:delText xml:space="preserve">was </w:delText>
        </w:r>
      </w:del>
      <w:ins w:id="184" w:author="Alex" w:date="2019-11-26T15:13:00Z">
        <w:r w:rsidR="001137F0">
          <w:t xml:space="preserve">were </w:t>
        </w:r>
      </w:ins>
      <w:r>
        <w:t xml:space="preserve">not </w:t>
      </w:r>
      <w:r w:rsidR="00FB1617">
        <w:t xml:space="preserve">realistic </w:t>
      </w:r>
      <w:del w:id="185" w:author="Alex" w:date="2019-11-26T15:13:00Z">
        <w:r w:rsidR="00FB1617" w:rsidDel="001137F0">
          <w:delText xml:space="preserve">to </w:delText>
        </w:r>
      </w:del>
      <w:ins w:id="186" w:author="Alex" w:date="2019-11-26T15:13:00Z">
        <w:r w:rsidR="001137F0">
          <w:t xml:space="preserve">with </w:t>
        </w:r>
      </w:ins>
      <w:r w:rsidR="00FB1617">
        <w:t>the geographical landscape</w:t>
      </w:r>
      <w:ins w:id="187" w:author="Alex" w:date="2019-11-26T15:13:00Z">
        <w:r w:rsidR="001137F0">
          <w:t xml:space="preserve"> in mind</w:t>
        </w:r>
      </w:ins>
      <w:r w:rsidR="00FB1617">
        <w:t xml:space="preserve">, there was resistance </w:t>
      </w:r>
      <w:r w:rsidR="00726F91">
        <w:t>from the</w:t>
      </w:r>
      <w:r w:rsidR="00FB1617">
        <w:t xml:space="preserve"> local people, and the </w:t>
      </w:r>
      <w:ins w:id="188" w:author="Alex" w:date="2019-11-26T15:14:00Z">
        <w:r w:rsidR="001137F0">
          <w:t xml:space="preserve">local </w:t>
        </w:r>
      </w:ins>
      <w:r w:rsidR="00FB1617">
        <w:t xml:space="preserve">bureaucracy </w:t>
      </w:r>
      <w:del w:id="189" w:author="Alex" w:date="2019-11-26T15:14:00Z">
        <w:r w:rsidR="00FB1617" w:rsidDel="001137F0">
          <w:delText xml:space="preserve">of the government </w:delText>
        </w:r>
      </w:del>
      <w:r w:rsidR="00FB1617">
        <w:t xml:space="preserve">was overwhelming (ibid). </w:t>
      </w:r>
      <w:ins w:id="190" w:author="Alex" w:date="2019-11-26T15:14:00Z">
        <w:r w:rsidR="003B1B6C">
          <w:lastRenderedPageBreak/>
          <w:t>On the other hand m</w:t>
        </w:r>
      </w:ins>
      <w:del w:id="191" w:author="Alex" w:date="2019-11-26T15:14:00Z">
        <w:r w:rsidR="00FB1617" w:rsidDel="003B1B6C">
          <w:delText>M</w:delText>
        </w:r>
      </w:del>
      <w:r w:rsidR="00FB1617">
        <w:t xml:space="preserve">ultiple </w:t>
      </w:r>
      <w:del w:id="192" w:author="Alex" w:date="2019-11-26T15:15:00Z">
        <w:r w:rsidR="00FB1617" w:rsidDel="003B1B6C">
          <w:delText xml:space="preserve">other </w:delText>
        </w:r>
      </w:del>
      <w:ins w:id="193" w:author="Alex" w:date="2019-11-26T15:15:00Z">
        <w:r w:rsidR="003B1B6C">
          <w:t xml:space="preserve">external </w:t>
        </w:r>
      </w:ins>
      <w:r w:rsidR="00FB1617">
        <w:t xml:space="preserve">groups benefited from </w:t>
      </w:r>
      <w:del w:id="194" w:author="Alex" w:date="2019-11-26T15:15:00Z">
        <w:r w:rsidR="00FB1617" w:rsidDel="003B1B6C">
          <w:delText xml:space="preserve">the </w:delText>
        </w:r>
      </w:del>
      <w:ins w:id="195" w:author="Alex" w:date="2019-11-26T15:15:00Z">
        <w:r w:rsidR="003B1B6C">
          <w:t xml:space="preserve">these </w:t>
        </w:r>
      </w:ins>
      <w:r w:rsidR="00FB1617">
        <w:t>development projects</w:t>
      </w:r>
      <w:del w:id="196" w:author="Alex" w:date="2019-11-26T15:14:00Z">
        <w:r w:rsidR="00FB1617" w:rsidDel="003B1B6C">
          <w:delText>, however</w:delText>
        </w:r>
      </w:del>
      <w:r w:rsidR="00FB1617">
        <w:t xml:space="preserve">. The World Bank profited from the </w:t>
      </w:r>
      <w:r w:rsidR="00E40625">
        <w:t>exportation of cash crops</w:t>
      </w:r>
      <w:r w:rsidR="00726F91">
        <w:t xml:space="preserve"> and </w:t>
      </w:r>
      <w:ins w:id="197" w:author="Alex" w:date="2019-11-26T15:15:00Z">
        <w:r w:rsidR="003B1B6C">
          <w:t xml:space="preserve">the </w:t>
        </w:r>
      </w:ins>
      <w:r w:rsidR="00726F91">
        <w:t>loans it gave</w:t>
      </w:r>
      <w:r w:rsidR="00E40625">
        <w:t xml:space="preserve">, </w:t>
      </w:r>
      <w:del w:id="198" w:author="Alex" w:date="2019-11-26T15:15:00Z">
        <w:r w:rsidR="00E40625" w:rsidDel="003B1B6C">
          <w:delText xml:space="preserve">whilst </w:delText>
        </w:r>
      </w:del>
      <w:ins w:id="199" w:author="Alex" w:date="2019-11-26T15:15:00Z">
        <w:r w:rsidR="003B1B6C">
          <w:t xml:space="preserve">while </w:t>
        </w:r>
      </w:ins>
      <w:r w:rsidR="00E40625">
        <w:t xml:space="preserve">Canadian manufacturers and corporations benefited from having a new market to </w:t>
      </w:r>
      <w:ins w:id="200" w:author="Alex" w:date="2019-11-26T15:15:00Z">
        <w:r w:rsidR="003B1B6C">
          <w:t xml:space="preserve">which to </w:t>
        </w:r>
      </w:ins>
      <w:r w:rsidR="00E40625">
        <w:t xml:space="preserve">export their farming machinery </w:t>
      </w:r>
      <w:del w:id="201" w:author="Alex" w:date="2019-11-26T15:15:00Z">
        <w:r w:rsidR="00E40625" w:rsidDel="003B1B6C">
          <w:delText xml:space="preserve">to </w:delText>
        </w:r>
      </w:del>
      <w:sdt>
        <w:sdtPr>
          <w:id w:val="1768580474"/>
          <w:citation/>
        </w:sdtPr>
        <w:sdtContent>
          <w:r w:rsidR="00E40625">
            <w:fldChar w:fldCharType="begin"/>
          </w:r>
          <w:r w:rsidR="00E40625">
            <w:instrText xml:space="preserve"> CITATION Fer94 \l 2057 </w:instrText>
          </w:r>
          <w:r w:rsidR="00E40625">
            <w:fldChar w:fldCharType="separate"/>
          </w:r>
          <w:r w:rsidR="00E40625" w:rsidRPr="00E40625">
            <w:rPr>
              <w:noProof/>
            </w:rPr>
            <w:t>(Ferguson &amp; Lohmann, 1994)</w:t>
          </w:r>
          <w:r w:rsidR="00E40625">
            <w:fldChar w:fldCharType="end"/>
          </w:r>
        </w:sdtContent>
      </w:sdt>
      <w:r w:rsidR="00E40625">
        <w:t xml:space="preserve">. This shows that institutions and corporations often profit from development projects that have seemingly failed in their primary goals. </w:t>
      </w:r>
    </w:p>
    <w:p w14:paraId="4E5EABCB" w14:textId="0B2DEE91" w:rsidR="00387FD8" w:rsidRDefault="00F60022" w:rsidP="00CE0936">
      <w:pPr>
        <w:spacing w:line="480" w:lineRule="auto"/>
        <w:ind w:firstLine="720"/>
      </w:pPr>
      <w:r>
        <w:t xml:space="preserve">One of the most prominent problems </w:t>
      </w:r>
      <w:del w:id="202" w:author="Alex" w:date="2019-11-26T15:16:00Z">
        <w:r w:rsidDel="003B1B6C">
          <w:delText xml:space="preserve">of </w:delText>
        </w:r>
      </w:del>
      <w:ins w:id="203" w:author="Alex" w:date="2019-11-26T15:16:00Z">
        <w:r w:rsidR="003B1B6C">
          <w:t xml:space="preserve">in </w:t>
        </w:r>
      </w:ins>
      <w:r>
        <w:t xml:space="preserve">countries receiving aid is corruption. If billions of dollars are sent to a corrupt country in Africa, the majority will likely not go to the people who need it </w:t>
      </w:r>
      <w:sdt>
        <w:sdtPr>
          <w:id w:val="1849211147"/>
          <w:citation/>
        </w:sdtPr>
        <w:sdtContent>
          <w:r>
            <w:fldChar w:fldCharType="begin"/>
          </w:r>
          <w:r>
            <w:instrText xml:space="preserve"> CITATION Moy09 \l 2057 </w:instrText>
          </w:r>
          <w:r>
            <w:fldChar w:fldCharType="separate"/>
          </w:r>
          <w:r w:rsidRPr="00F60022">
            <w:rPr>
              <w:noProof/>
            </w:rPr>
            <w:t>(Moyo, 2009)</w:t>
          </w:r>
          <w:r>
            <w:fldChar w:fldCharType="end"/>
          </w:r>
        </w:sdtContent>
      </w:sdt>
      <w:r>
        <w:t>. Examples of such countries are the Central African Republic, the Democratic Republic of the Congo and Uganda. Tied to this is the extent of bureaucracy in the</w:t>
      </w:r>
      <w:ins w:id="204" w:author="Alex" w:date="2019-11-26T15:17:00Z">
        <w:r w:rsidR="003B1B6C">
          <w:t>se</w:t>
        </w:r>
      </w:ins>
      <w:r>
        <w:t xml:space="preserve"> countries, which </w:t>
      </w:r>
      <w:del w:id="205" w:author="Alex" w:date="2019-11-26T15:17:00Z">
        <w:r w:rsidRPr="003B1B6C" w:rsidDel="003B1B6C">
          <w:delText>further makes it harder</w:delText>
        </w:r>
      </w:del>
      <w:ins w:id="206" w:author="Alex" w:date="2019-11-26T15:17:00Z">
        <w:r w:rsidR="003B1B6C">
          <w:t>makes it even more difficult</w:t>
        </w:r>
      </w:ins>
      <w:r>
        <w:t xml:space="preserve"> for aid money to </w:t>
      </w:r>
      <w:del w:id="207" w:author="Alex" w:date="2019-11-26T15:17:00Z">
        <w:r w:rsidDel="003B1B6C">
          <w:delText>flow down and reach the people</w:delText>
        </w:r>
      </w:del>
      <w:ins w:id="208" w:author="Alex" w:date="2019-11-26T15:17:00Z">
        <w:r w:rsidR="003B1B6C">
          <w:t>trickle down to the masses</w:t>
        </w:r>
      </w:ins>
      <w:r>
        <w:t xml:space="preserve">. Because of the structure of the governments and </w:t>
      </w:r>
      <w:r w:rsidR="00CE0936">
        <w:t xml:space="preserve">the extent of </w:t>
      </w:r>
      <w:r>
        <w:t>corruption,</w:t>
      </w:r>
      <w:r w:rsidR="00CE0936">
        <w:t xml:space="preserve"> the</w:t>
      </w:r>
      <w:ins w:id="209" w:author="Alex" w:date="2019-11-26T15:18:00Z">
        <w:r w:rsidR="003B1B6C">
          <w:t xml:space="preserve">se </w:t>
        </w:r>
      </w:ins>
      <w:del w:id="210" w:author="Alex" w:date="2019-11-26T15:18:00Z">
        <w:r w:rsidR="00CE0936" w:rsidDel="003B1B6C">
          <w:delText xml:space="preserve"> </w:delText>
        </w:r>
      </w:del>
      <w:r w:rsidR="00CE0936">
        <w:t xml:space="preserve">countries and </w:t>
      </w:r>
      <w:ins w:id="211" w:author="Alex" w:date="2019-11-26T15:18:00Z">
        <w:r w:rsidR="003B1B6C">
          <w:t xml:space="preserve">their </w:t>
        </w:r>
      </w:ins>
      <w:r w:rsidR="00CE0936">
        <w:t>citizens are dependent on any aid they can receive, and this pattern will not change any time soon</w:t>
      </w:r>
      <w:ins w:id="212" w:author="Alex" w:date="2019-11-26T15:18:00Z">
        <w:r w:rsidR="003B1B6C">
          <w:t>,</w:t>
        </w:r>
      </w:ins>
      <w:r w:rsidR="00CE0936">
        <w:t xml:space="preserve"> as the majority of </w:t>
      </w:r>
      <w:del w:id="213" w:author="Alex" w:date="2019-11-26T15:18:00Z">
        <w:r w:rsidR="00CE0936" w:rsidDel="003B1B6C">
          <w:delText xml:space="preserve">the </w:delText>
        </w:r>
      </w:del>
      <w:r w:rsidR="00CE0936">
        <w:t>aid money benefits the government or president. There is an argument to be made here for an alternative to aid in Africa</w:t>
      </w:r>
      <w:del w:id="214" w:author="Alex" w:date="2019-11-26T15:19:00Z">
        <w:r w:rsidR="00CE0936" w:rsidDel="003B1B6C">
          <w:delText>,</w:delText>
        </w:r>
      </w:del>
      <w:r w:rsidR="00CE0936">
        <w:t xml:space="preserve"> that is not a monetary bundle, such as direct foreign investment or trading </w:t>
      </w:r>
      <w:del w:id="215" w:author="Alex" w:date="2019-11-26T15:19:00Z">
        <w:r w:rsidR="00CE0936" w:rsidDel="003B1B6C">
          <w:delText>with partners other than</w:delText>
        </w:r>
      </w:del>
      <w:ins w:id="216" w:author="Alex" w:date="2019-11-26T15:19:00Z">
        <w:r w:rsidR="003B1B6C">
          <w:t>outside the</w:t>
        </w:r>
      </w:ins>
      <w:r w:rsidR="00CE0936">
        <w:t xml:space="preserve"> Western market</w:t>
      </w:r>
      <w:del w:id="217" w:author="Alex" w:date="2019-11-26T15:19:00Z">
        <w:r w:rsidR="00CE0936" w:rsidDel="003B1B6C">
          <w:delText>s</w:delText>
        </w:r>
      </w:del>
      <w:r w:rsidR="00CE0936">
        <w:t>, such as</w:t>
      </w:r>
      <w:ins w:id="218" w:author="Alex" w:date="2019-11-26T15:19:00Z">
        <w:r w:rsidR="003B1B6C">
          <w:t xml:space="preserve"> with</w:t>
        </w:r>
      </w:ins>
      <w:r w:rsidR="00CE0936">
        <w:t xml:space="preserve"> China (</w:t>
      </w:r>
      <w:proofErr w:type="spellStart"/>
      <w:r w:rsidR="00CE0936">
        <w:t>Moyo</w:t>
      </w:r>
      <w:proofErr w:type="spellEnd"/>
      <w:r w:rsidR="00CE0936">
        <w:t xml:space="preserve">, 2009). This would not only decrease the government’s reliance on aid but create more jobs for the people and decrease their dependence on aid and subsidies, which would be a more sustainable form of development.  </w:t>
      </w:r>
      <w:r w:rsidR="00FB57CD">
        <w:t xml:space="preserve">This idea is supported by Angela Merkel’s recent proposal of increased investment in African countries to improve living standards </w:t>
      </w:r>
      <w:sdt>
        <w:sdtPr>
          <w:id w:val="834884395"/>
          <w:citation/>
        </w:sdtPr>
        <w:sdtContent>
          <w:r w:rsidR="00FB57CD">
            <w:fldChar w:fldCharType="begin"/>
          </w:r>
          <w:r w:rsidR="00FB57CD">
            <w:instrText xml:space="preserve"> CITATION The19 \l 2057 </w:instrText>
          </w:r>
          <w:r w:rsidR="00FB57CD">
            <w:fldChar w:fldCharType="separate"/>
          </w:r>
          <w:r w:rsidR="00FB57CD" w:rsidRPr="00FB57CD">
            <w:rPr>
              <w:noProof/>
            </w:rPr>
            <w:t>(The Associated Press, 2019)</w:t>
          </w:r>
          <w:r w:rsidR="00FB57CD">
            <w:fldChar w:fldCharType="end"/>
          </w:r>
        </w:sdtContent>
      </w:sdt>
      <w:r w:rsidR="00FB57CD">
        <w:t>. The New York Times reported how Germany has partnered with the World Bank, International Monetary Fund and African Development Bank –</w:t>
      </w:r>
      <w:del w:id="219" w:author="Alex" w:date="2019-11-26T15:20:00Z">
        <w:r w:rsidR="00FB57CD" w:rsidDel="003B1B6C">
          <w:delText xml:space="preserve"> </w:delText>
        </w:r>
      </w:del>
      <w:r w:rsidR="00FB57CD">
        <w:t>as well as twelve African nations – to make the countries more attractive to investment, such as</w:t>
      </w:r>
      <w:r w:rsidR="00726F91">
        <w:t xml:space="preserve"> by</w:t>
      </w:r>
      <w:r w:rsidR="00FB57CD">
        <w:t xml:space="preserve"> improving </w:t>
      </w:r>
      <w:r w:rsidR="00FB57CD">
        <w:lastRenderedPageBreak/>
        <w:t xml:space="preserve">economic stability and fighting corruption (ibid). This is part of multiple EU strategies that focus on development aid. However, as has been </w:t>
      </w:r>
      <w:del w:id="220" w:author="Alex" w:date="2019-11-26T15:21:00Z">
        <w:r w:rsidR="00FB57CD" w:rsidDel="003B1B6C">
          <w:delText xml:space="preserve">proven </w:delText>
        </w:r>
      </w:del>
      <w:ins w:id="221" w:author="Alex" w:date="2019-11-26T15:21:00Z">
        <w:r w:rsidR="003B1B6C">
          <w:t xml:space="preserve">stated </w:t>
        </w:r>
      </w:ins>
      <w:r w:rsidR="00FB57CD">
        <w:t xml:space="preserve">above, the primary beneficiaries are not the people who are being ‘helped’ to develop. Instead, Germany and other EU countries are hoping </w:t>
      </w:r>
      <w:r w:rsidR="00251FA9">
        <w:t xml:space="preserve">to decrease migration to Europe </w:t>
      </w:r>
      <w:r w:rsidR="00FB57CD">
        <w:t xml:space="preserve">by improving the living conditions in </w:t>
      </w:r>
      <w:r w:rsidR="00251FA9">
        <w:t>the</w:t>
      </w:r>
      <w:r w:rsidR="00FB57CD">
        <w:t xml:space="preserve"> home countries</w:t>
      </w:r>
      <w:r w:rsidR="00251FA9">
        <w:t xml:space="preserve"> of potential migrants. Though this </w:t>
      </w:r>
      <w:r w:rsidR="00726F91">
        <w:t>new article</w:t>
      </w:r>
      <w:r w:rsidR="00251FA9">
        <w:t xml:space="preserve"> has a very factual tone, it </w:t>
      </w:r>
      <w:r w:rsidR="00726F91">
        <w:t>is not entirely impartial</w:t>
      </w:r>
      <w:ins w:id="222" w:author="Alex" w:date="2019-11-26T15:25:00Z">
        <w:r w:rsidR="005052C9">
          <w:t>,</w:t>
        </w:r>
      </w:ins>
      <w:r w:rsidR="00726F91">
        <w:t xml:space="preserve"> as it sounds s</w:t>
      </w:r>
      <w:r w:rsidR="00251FA9">
        <w:t xml:space="preserve">upportive of these investment strategies and hints heavily that Western countries may have to compete with Russia and China in </w:t>
      </w:r>
      <w:ins w:id="223" w:author="Alex" w:date="2019-11-26T15:25:00Z">
        <w:r w:rsidR="005052C9">
          <w:t xml:space="preserve">such </w:t>
        </w:r>
      </w:ins>
      <w:r w:rsidR="00251FA9">
        <w:t xml:space="preserve">investment projects. </w:t>
      </w:r>
    </w:p>
    <w:p w14:paraId="6A8284D1" w14:textId="7F669640" w:rsidR="008223B6" w:rsidRDefault="00251FA9" w:rsidP="001C071A">
      <w:pPr>
        <w:spacing w:line="480" w:lineRule="auto"/>
        <w:ind w:firstLine="720"/>
      </w:pPr>
      <w:r>
        <w:t>In conclusion</w:t>
      </w:r>
      <w:r w:rsidR="00726F91">
        <w:t xml:space="preserve">, </w:t>
      </w:r>
      <w:r w:rsidR="008223B6">
        <w:t xml:space="preserve">it is clear that humanitarian aid and development projects benefit a </w:t>
      </w:r>
      <w:del w:id="224" w:author="Alex" w:date="2019-11-26T15:26:00Z">
        <w:r w:rsidR="008223B6" w:rsidDel="005052C9">
          <w:delText>multitude of</w:delText>
        </w:r>
      </w:del>
      <w:ins w:id="225" w:author="Alex" w:date="2019-11-26T15:28:00Z">
        <w:r w:rsidR="005052C9">
          <w:t>multitude of</w:t>
        </w:r>
      </w:ins>
      <w:r w:rsidR="008223B6">
        <w:t xml:space="preserve"> actors,</w:t>
      </w:r>
      <w:ins w:id="226" w:author="Alex" w:date="2019-11-26T15:26:00Z">
        <w:r w:rsidR="005052C9">
          <w:t xml:space="preserve"> i.e.,</w:t>
        </w:r>
      </w:ins>
      <w:r w:rsidR="008223B6">
        <w:t xml:space="preserve"> not only the intended recipients</w:t>
      </w:r>
      <w:ins w:id="227" w:author="Alex" w:date="2019-11-26T15:27:00Z">
        <w:r w:rsidR="005052C9">
          <w:t>,</w:t>
        </w:r>
      </w:ins>
      <w:ins w:id="228" w:author="Alex" w:date="2019-11-26T15:26:00Z">
        <w:r w:rsidR="005052C9">
          <w:t xml:space="preserve"> but </w:t>
        </w:r>
      </w:ins>
      <w:ins w:id="229" w:author="Alex" w:date="2019-11-26T15:28:00Z">
        <w:r w:rsidR="005052C9">
          <w:t xml:space="preserve">also </w:t>
        </w:r>
      </w:ins>
      <w:del w:id="230" w:author="Alex" w:date="2019-11-26T15:26:00Z">
        <w:r w:rsidR="008223B6" w:rsidDel="005052C9">
          <w:delText xml:space="preserve">, including </w:delText>
        </w:r>
      </w:del>
      <w:r w:rsidR="008223B6">
        <w:t xml:space="preserve">governments, </w:t>
      </w:r>
      <w:del w:id="231" w:author="Alex" w:date="2019-11-26T15:27:00Z">
        <w:r w:rsidR="008223B6" w:rsidDel="005052C9">
          <w:delText>institutions</w:delText>
        </w:r>
      </w:del>
      <w:ins w:id="232" w:author="Alex" w:date="2019-11-26T15:27:00Z">
        <w:r w:rsidR="005052C9">
          <w:t>intergovernmental organizations</w:t>
        </w:r>
      </w:ins>
      <w:r w:rsidR="008223B6">
        <w:t xml:space="preserve">, and </w:t>
      </w:r>
      <w:ins w:id="233" w:author="Alex" w:date="2019-11-26T15:45:00Z">
        <w:r w:rsidR="00A1559F">
          <w:t xml:space="preserve">individual </w:t>
        </w:r>
      </w:ins>
      <w:del w:id="234" w:author="Alex" w:date="2019-11-26T15:26:00Z">
        <w:r w:rsidR="008223B6" w:rsidDel="005052C9">
          <w:delText xml:space="preserve">individuals </w:delText>
        </w:r>
      </w:del>
      <w:ins w:id="235" w:author="Alex" w:date="2019-11-26T15:26:00Z">
        <w:r w:rsidR="005052C9">
          <w:t xml:space="preserve">entities </w:t>
        </w:r>
      </w:ins>
      <w:r w:rsidR="008223B6">
        <w:t xml:space="preserve">undertaking humanitarian action. </w:t>
      </w:r>
      <w:del w:id="236" w:author="Alex" w:date="2019-11-26T15:39:00Z">
        <w:r w:rsidR="008223B6" w:rsidDel="00F70E58">
          <w:delText>Though many aid or development projects do benefit the intended beneficiaries</w:delText>
        </w:r>
      </w:del>
      <w:ins w:id="237" w:author="Alex" w:date="2019-11-26T15:39:00Z">
        <w:r w:rsidR="00F70E58">
          <w:t>This is not to say that the intended recipients never benefit</w:t>
        </w:r>
      </w:ins>
      <w:r w:rsidR="008223B6">
        <w:t xml:space="preserve">, </w:t>
      </w:r>
      <w:ins w:id="238" w:author="Alex" w:date="2019-11-26T15:39:00Z">
        <w:r w:rsidR="00F70E58">
          <w:t xml:space="preserve">but </w:t>
        </w:r>
      </w:ins>
      <w:r w:rsidR="008223B6">
        <w:t xml:space="preserve">it is </w:t>
      </w:r>
      <w:ins w:id="239" w:author="Alex" w:date="2019-11-26T15:39:00Z">
        <w:r w:rsidR="00F70E58">
          <w:t xml:space="preserve">also </w:t>
        </w:r>
      </w:ins>
      <w:r w:rsidR="008223B6">
        <w:t xml:space="preserve">undeniable that other actors </w:t>
      </w:r>
      <w:del w:id="240" w:author="Alex" w:date="2019-11-26T15:39:00Z">
        <w:r w:rsidR="008223B6" w:rsidDel="00F70E58">
          <w:delText xml:space="preserve">do </w:delText>
        </w:r>
      </w:del>
      <w:r w:rsidR="008223B6">
        <w:t>benefit</w:t>
      </w:r>
      <w:ins w:id="241" w:author="Alex" w:date="2019-11-26T15:39:00Z">
        <w:r w:rsidR="00F70E58">
          <w:t xml:space="preserve"> as well</w:t>
        </w:r>
      </w:ins>
      <w:r w:rsidR="008223B6">
        <w:t>, whether</w:t>
      </w:r>
      <w:del w:id="242" w:author="Alex" w:date="2019-11-26T15:40:00Z">
        <w:r w:rsidR="008223B6" w:rsidDel="00F70E58">
          <w:delText xml:space="preserve"> </w:delText>
        </w:r>
      </w:del>
      <w:del w:id="243" w:author="Alex" w:date="2019-11-26T15:39:00Z">
        <w:r w:rsidR="008223B6" w:rsidDel="00F70E58">
          <w:delText>it is</w:delText>
        </w:r>
      </w:del>
      <w:r w:rsidR="008223B6">
        <w:t xml:space="preserve"> intended or not</w:t>
      </w:r>
      <w:r w:rsidR="00622F1D">
        <w:t>. This</w:t>
      </w:r>
      <w:r w:rsidR="008223B6">
        <w:t xml:space="preserve"> hints that </w:t>
      </w:r>
      <w:r w:rsidR="00622F1D">
        <w:t xml:space="preserve">whether or not a strategy is effective is not the </w:t>
      </w:r>
      <w:del w:id="244" w:author="Alex" w:date="2019-11-26T15:43:00Z">
        <w:r w:rsidR="00622F1D" w:rsidDel="00F70E58">
          <w:delText>most important debate to be had</w:delText>
        </w:r>
      </w:del>
      <w:ins w:id="245" w:author="Alex" w:date="2019-11-26T15:43:00Z">
        <w:r w:rsidR="00F70E58">
          <w:t xml:space="preserve">only debate to be had, and that </w:t>
        </w:r>
      </w:ins>
      <w:ins w:id="246" w:author="Alex" w:date="2019-11-26T15:44:00Z">
        <w:r w:rsidR="00271F71">
          <w:t xml:space="preserve">potential </w:t>
        </w:r>
      </w:ins>
      <w:ins w:id="247" w:author="Alex" w:date="2019-11-26T15:43:00Z">
        <w:r w:rsidR="00F70E58">
          <w:t>ulterior mo</w:t>
        </w:r>
      </w:ins>
      <w:ins w:id="248" w:author="Alex" w:date="2019-11-26T15:44:00Z">
        <w:r w:rsidR="00F70E58">
          <w:t xml:space="preserve">tives should also come into consideration when </w:t>
        </w:r>
        <w:r w:rsidR="00271F71">
          <w:t>analysing aid strategies</w:t>
        </w:r>
      </w:ins>
      <w:r w:rsidR="00622F1D">
        <w:t>.</w:t>
      </w:r>
      <w:r w:rsidR="008223B6">
        <w:t xml:space="preserve"> </w:t>
      </w:r>
      <w:del w:id="249" w:author="Alex" w:date="2019-11-26T15:40:00Z">
        <w:r w:rsidR="008223B6" w:rsidDel="00F70E58">
          <w:delText>Though it can be countered that at least some work is being done</w:delText>
        </w:r>
      </w:del>
      <w:ins w:id="250" w:author="Alex" w:date="2019-11-26T15:40:00Z">
        <w:r w:rsidR="00F70E58">
          <w:t xml:space="preserve">Even though attempts at aid do </w:t>
        </w:r>
      </w:ins>
      <w:ins w:id="251" w:author="Alex" w:date="2019-11-26T15:42:00Z">
        <w:r w:rsidR="00F70E58">
          <w:t xml:space="preserve">result in some </w:t>
        </w:r>
      </w:ins>
      <w:del w:id="252" w:author="Alex" w:date="2019-11-26T15:42:00Z">
        <w:r w:rsidR="008223B6" w:rsidDel="00F70E58">
          <w:delText>,</w:delText>
        </w:r>
      </w:del>
      <w:ins w:id="253" w:author="Alex" w:date="2019-11-26T15:44:00Z">
        <w:r w:rsidR="00271F71">
          <w:t>success</w:t>
        </w:r>
      </w:ins>
      <w:ins w:id="254" w:author="Alex" w:date="2019-11-26T15:42:00Z">
        <w:r w:rsidR="00F70E58">
          <w:t>,</w:t>
        </w:r>
      </w:ins>
      <w:r w:rsidR="008223B6">
        <w:t xml:space="preserve"> more can – and should – be done</w:t>
      </w:r>
      <w:r w:rsidR="00622F1D">
        <w:t xml:space="preserve"> to have a greater benefit for those intended.</w:t>
      </w:r>
    </w:p>
    <w:sdt>
      <w:sdtPr>
        <w:rPr>
          <w:rFonts w:asciiTheme="minorHAnsi" w:eastAsiaTheme="minorHAnsi" w:hAnsiTheme="minorHAnsi" w:cstheme="minorBidi"/>
          <w:b w:val="0"/>
          <w:bCs w:val="0"/>
          <w:color w:val="auto"/>
          <w:sz w:val="24"/>
          <w:szCs w:val="24"/>
          <w:lang w:val="en-GB" w:bidi="ar-SA"/>
        </w:rPr>
        <w:id w:val="-1259286005"/>
        <w:docPartObj>
          <w:docPartGallery w:val="Bibliographies"/>
          <w:docPartUnique/>
        </w:docPartObj>
      </w:sdtPr>
      <w:sdtEndPr>
        <w:rPr>
          <w:rFonts w:ascii="Calibri" w:hAnsi="Calibri"/>
          <w:color w:val="000000" w:themeColor="text1"/>
        </w:rPr>
      </w:sdtEndPr>
      <w:sdtContent>
        <w:p w14:paraId="29278F34" w14:textId="05A3080F" w:rsidR="001C071A" w:rsidRDefault="001C071A">
          <w:pPr>
            <w:pStyle w:val="Heading1"/>
          </w:pPr>
          <w:r>
            <w:t>Works Cited</w:t>
          </w:r>
        </w:p>
        <w:p w14:paraId="13FB455A" w14:textId="078D7386" w:rsidR="001C071A" w:rsidRPr="001C071A" w:rsidRDefault="001C071A" w:rsidP="001C071A">
          <w:pPr>
            <w:pStyle w:val="Bibliography"/>
            <w:spacing w:line="480" w:lineRule="auto"/>
            <w:rPr>
              <w:rFonts w:ascii="Calibri" w:hAnsi="Calibri"/>
              <w:noProof/>
              <w:color w:val="000000" w:themeColor="text1"/>
              <w:lang w:val="en-US"/>
            </w:rPr>
          </w:pPr>
          <w:r w:rsidRPr="001C071A">
            <w:rPr>
              <w:rFonts w:ascii="Calibri" w:hAnsi="Calibri"/>
              <w:color w:val="000000" w:themeColor="text1"/>
            </w:rPr>
            <w:fldChar w:fldCharType="begin"/>
          </w:r>
          <w:r w:rsidRPr="001C071A">
            <w:rPr>
              <w:rFonts w:ascii="Calibri" w:hAnsi="Calibri"/>
              <w:color w:val="000000" w:themeColor="text1"/>
            </w:rPr>
            <w:instrText xml:space="preserve"> BIBLIOGRAPHY </w:instrText>
          </w:r>
          <w:r w:rsidRPr="001C071A">
            <w:rPr>
              <w:rFonts w:ascii="Calibri" w:hAnsi="Calibri"/>
              <w:color w:val="000000" w:themeColor="text1"/>
            </w:rPr>
            <w:fldChar w:fldCharType="separate"/>
          </w:r>
          <w:r w:rsidRPr="001C071A">
            <w:rPr>
              <w:rFonts w:ascii="Calibri" w:hAnsi="Calibri"/>
              <w:noProof/>
              <w:color w:val="000000" w:themeColor="text1"/>
              <w:lang w:val="en-US"/>
            </w:rPr>
            <w:t xml:space="preserve">Anyangwe, E., 2015. </w:t>
          </w:r>
          <w:r w:rsidRPr="001C071A">
            <w:rPr>
              <w:rFonts w:ascii="Calibri" w:hAnsi="Calibri"/>
              <w:i/>
              <w:iCs/>
              <w:noProof/>
              <w:color w:val="000000" w:themeColor="text1"/>
              <w:lang w:val="en-US"/>
            </w:rPr>
            <w:t xml:space="preserve">Is it time to rethink the divide between humanitarian and development funding?. </w:t>
          </w:r>
          <w:r w:rsidRPr="001C071A">
            <w:rPr>
              <w:rFonts w:ascii="Calibri" w:hAnsi="Calibri"/>
              <w:noProof/>
              <w:color w:val="000000" w:themeColor="text1"/>
              <w:lang w:val="en-US"/>
            </w:rPr>
            <w:t xml:space="preserve">[Online] Available at: </w:t>
          </w:r>
          <w:r w:rsidRPr="001C071A">
            <w:rPr>
              <w:rFonts w:ascii="Calibri" w:hAnsi="Calibri"/>
              <w:noProof/>
              <w:color w:val="000000" w:themeColor="text1"/>
              <w:u w:val="single"/>
              <w:lang w:val="en-US"/>
            </w:rPr>
            <w:t>https://www.theguardian.com/global-development-professionals-network/2015/dec/04/funding-humanitarian-assistance-development-aid</w:t>
          </w:r>
          <w:r w:rsidRPr="001C071A">
            <w:rPr>
              <w:rFonts w:ascii="Calibri" w:hAnsi="Calibri"/>
              <w:noProof/>
              <w:color w:val="000000" w:themeColor="text1"/>
              <w:lang w:val="en-US"/>
            </w:rPr>
            <w:br/>
            <w:t>[Accessed 22 11 2019].</w:t>
          </w:r>
        </w:p>
        <w:p w14:paraId="29A04E36" w14:textId="5C47F921" w:rsidR="001C071A" w:rsidRPr="001C071A" w:rsidRDefault="001C071A" w:rsidP="001C071A">
          <w:pPr>
            <w:pStyle w:val="Bibliography"/>
            <w:spacing w:line="480" w:lineRule="auto"/>
            <w:rPr>
              <w:rFonts w:ascii="Calibri" w:hAnsi="Calibri"/>
              <w:noProof/>
              <w:color w:val="000000" w:themeColor="text1"/>
              <w:lang w:val="en-US"/>
            </w:rPr>
          </w:pPr>
          <w:r w:rsidRPr="001C071A">
            <w:rPr>
              <w:rFonts w:ascii="Calibri" w:hAnsi="Calibri"/>
              <w:noProof/>
              <w:color w:val="000000" w:themeColor="text1"/>
              <w:lang w:val="en-US"/>
            </w:rPr>
            <w:lastRenderedPageBreak/>
            <w:t xml:space="preserve">Cole, T., 2012. </w:t>
          </w:r>
          <w:r w:rsidRPr="001C071A">
            <w:rPr>
              <w:rFonts w:ascii="Calibri" w:hAnsi="Calibri"/>
              <w:i/>
              <w:iCs/>
              <w:noProof/>
              <w:color w:val="000000" w:themeColor="text1"/>
              <w:lang w:val="en-US"/>
            </w:rPr>
            <w:t xml:space="preserve">The White-Savior Industrial Complex. </w:t>
          </w:r>
          <w:r w:rsidRPr="001C071A">
            <w:rPr>
              <w:rFonts w:ascii="Calibri" w:hAnsi="Calibri"/>
              <w:noProof/>
              <w:color w:val="000000" w:themeColor="text1"/>
              <w:lang w:val="en-US"/>
            </w:rPr>
            <w:t xml:space="preserve">[Online]  Available at: </w:t>
          </w:r>
          <w:r w:rsidRPr="001C071A">
            <w:rPr>
              <w:rFonts w:ascii="Calibri" w:hAnsi="Calibri"/>
              <w:noProof/>
              <w:color w:val="000000" w:themeColor="text1"/>
              <w:u w:val="single"/>
              <w:lang w:val="en-US"/>
            </w:rPr>
            <w:t>https://www.theatlantic.com/international/archive/2012/03/the-white-savior-industrial-complex/254843/</w:t>
          </w:r>
          <w:r w:rsidRPr="001C071A">
            <w:rPr>
              <w:rFonts w:ascii="Calibri" w:hAnsi="Calibri"/>
              <w:noProof/>
              <w:color w:val="000000" w:themeColor="text1"/>
              <w:lang w:val="en-US"/>
            </w:rPr>
            <w:t xml:space="preserve"> [Accessed 24 11 2019].</w:t>
          </w:r>
        </w:p>
        <w:p w14:paraId="05E53028" w14:textId="77777777" w:rsidR="001C071A" w:rsidRPr="001C071A" w:rsidRDefault="001C071A" w:rsidP="001C071A">
          <w:pPr>
            <w:pStyle w:val="Bibliography"/>
            <w:spacing w:line="480" w:lineRule="auto"/>
            <w:rPr>
              <w:rFonts w:ascii="Calibri" w:hAnsi="Calibri"/>
              <w:noProof/>
              <w:color w:val="000000" w:themeColor="text1"/>
              <w:lang w:val="en-US"/>
            </w:rPr>
          </w:pPr>
          <w:r w:rsidRPr="001C071A">
            <w:rPr>
              <w:rFonts w:ascii="Calibri" w:hAnsi="Calibri"/>
              <w:noProof/>
              <w:color w:val="000000" w:themeColor="text1"/>
              <w:lang w:val="en-US"/>
            </w:rPr>
            <w:t xml:space="preserve">Development Initiatives, 2019. </w:t>
          </w:r>
          <w:r w:rsidRPr="001C071A">
            <w:rPr>
              <w:rFonts w:ascii="Calibri" w:hAnsi="Calibri"/>
              <w:i/>
              <w:iCs/>
              <w:noProof/>
              <w:color w:val="000000" w:themeColor="text1"/>
              <w:lang w:val="en-US"/>
            </w:rPr>
            <w:t xml:space="preserve">Global Humanitarian Assistance Report 2019. </w:t>
          </w:r>
          <w:r w:rsidRPr="001C071A">
            <w:rPr>
              <w:rFonts w:ascii="Calibri" w:hAnsi="Calibri"/>
              <w:noProof/>
              <w:color w:val="000000" w:themeColor="text1"/>
              <w:lang w:val="en-US"/>
            </w:rPr>
            <w:t xml:space="preserve">[Online] </w:t>
          </w:r>
          <w:r w:rsidRPr="001C071A">
            <w:rPr>
              <w:rFonts w:ascii="Calibri" w:hAnsi="Calibri"/>
              <w:noProof/>
              <w:color w:val="000000" w:themeColor="text1"/>
              <w:lang w:val="en-US"/>
            </w:rPr>
            <w:br/>
            <w:t xml:space="preserve">Available at: </w:t>
          </w:r>
          <w:r w:rsidRPr="001C071A">
            <w:rPr>
              <w:rFonts w:ascii="Calibri" w:hAnsi="Calibri"/>
              <w:noProof/>
              <w:color w:val="000000" w:themeColor="text1"/>
              <w:u w:val="single"/>
              <w:lang w:val="en-US"/>
            </w:rPr>
            <w:t>http://devinit.org/post/global-humanitarian-assistance-report-2019/</w:t>
          </w:r>
          <w:r w:rsidRPr="001C071A">
            <w:rPr>
              <w:rFonts w:ascii="Calibri" w:hAnsi="Calibri"/>
              <w:noProof/>
              <w:color w:val="000000" w:themeColor="text1"/>
              <w:lang w:val="en-US"/>
            </w:rPr>
            <w:br/>
            <w:t>[Accessed 23 11 2019].</w:t>
          </w:r>
        </w:p>
        <w:p w14:paraId="44752D65" w14:textId="77777777" w:rsidR="001C071A" w:rsidRPr="001C071A" w:rsidRDefault="001C071A" w:rsidP="001C071A">
          <w:pPr>
            <w:pStyle w:val="Bibliography"/>
            <w:spacing w:line="480" w:lineRule="auto"/>
            <w:rPr>
              <w:rFonts w:ascii="Calibri" w:hAnsi="Calibri"/>
              <w:noProof/>
              <w:color w:val="000000" w:themeColor="text1"/>
              <w:lang w:val="en-US"/>
            </w:rPr>
          </w:pPr>
          <w:r w:rsidRPr="001C071A">
            <w:rPr>
              <w:rFonts w:ascii="Calibri" w:hAnsi="Calibri"/>
              <w:noProof/>
              <w:color w:val="000000" w:themeColor="text1"/>
              <w:lang w:val="en-US"/>
            </w:rPr>
            <w:t xml:space="preserve">Ferguson, J. &amp; Lohmann, L., 1994. The Anti-Politics Machine: "Development" and Bureaucratic Power in Lesotho. </w:t>
          </w:r>
          <w:r w:rsidRPr="001C071A">
            <w:rPr>
              <w:rFonts w:ascii="Calibri" w:hAnsi="Calibri"/>
              <w:i/>
              <w:iCs/>
              <w:noProof/>
              <w:color w:val="000000" w:themeColor="text1"/>
              <w:lang w:val="en-US"/>
            </w:rPr>
            <w:t xml:space="preserve">The Ecologist, </w:t>
          </w:r>
          <w:r w:rsidRPr="001C071A">
            <w:rPr>
              <w:rFonts w:ascii="Calibri" w:hAnsi="Calibri"/>
              <w:noProof/>
              <w:color w:val="000000" w:themeColor="text1"/>
              <w:lang w:val="en-US"/>
            </w:rPr>
            <w:t>24(5), pp. 176-181.</w:t>
          </w:r>
        </w:p>
        <w:p w14:paraId="5E5B64BD" w14:textId="73817229" w:rsidR="001C071A" w:rsidRPr="001C071A" w:rsidRDefault="001C071A" w:rsidP="001C071A">
          <w:pPr>
            <w:pStyle w:val="Bibliography"/>
            <w:spacing w:line="480" w:lineRule="auto"/>
            <w:rPr>
              <w:rFonts w:ascii="Calibri" w:hAnsi="Calibri"/>
              <w:noProof/>
              <w:color w:val="000000" w:themeColor="text1"/>
              <w:lang w:val="en-US"/>
            </w:rPr>
          </w:pPr>
          <w:r w:rsidRPr="001C071A">
            <w:rPr>
              <w:rFonts w:ascii="Calibri" w:hAnsi="Calibri"/>
              <w:noProof/>
              <w:color w:val="000000" w:themeColor="text1"/>
              <w:lang w:val="en-US"/>
            </w:rPr>
            <w:t xml:space="preserve">Global Humanitarian Assistance, 2019. </w:t>
          </w:r>
          <w:r w:rsidRPr="001C071A">
            <w:rPr>
              <w:rFonts w:ascii="Calibri" w:hAnsi="Calibri"/>
              <w:i/>
              <w:iCs/>
              <w:noProof/>
              <w:color w:val="000000" w:themeColor="text1"/>
              <w:lang w:val="en-US"/>
            </w:rPr>
            <w:t xml:space="preserve">Defining humanitarian assistance. </w:t>
          </w:r>
          <w:r w:rsidRPr="001C071A">
            <w:rPr>
              <w:rFonts w:ascii="Calibri" w:hAnsi="Calibri"/>
              <w:noProof/>
              <w:color w:val="000000" w:themeColor="text1"/>
              <w:lang w:val="en-US"/>
            </w:rPr>
            <w:t xml:space="preserve">[Online] </w:t>
          </w:r>
          <w:r w:rsidRPr="001C071A">
            <w:rPr>
              <w:rFonts w:ascii="Calibri" w:hAnsi="Calibri"/>
              <w:noProof/>
              <w:color w:val="000000" w:themeColor="text1"/>
              <w:lang w:val="en-US"/>
            </w:rPr>
            <w:br/>
            <w:t xml:space="preserve">Available at: </w:t>
          </w:r>
          <w:r w:rsidRPr="001C071A">
            <w:rPr>
              <w:rFonts w:ascii="Calibri" w:hAnsi="Calibri"/>
              <w:noProof/>
              <w:color w:val="000000" w:themeColor="text1"/>
              <w:u w:val="single"/>
              <w:lang w:val="en-US"/>
            </w:rPr>
            <w:t>http://www.globalhumanitarianassistance.org/data-guides/defining-humanitarian-aid</w:t>
          </w:r>
          <w:r w:rsidRPr="001C071A">
            <w:rPr>
              <w:rFonts w:ascii="Calibri" w:hAnsi="Calibri"/>
              <w:noProof/>
              <w:color w:val="000000" w:themeColor="text1"/>
              <w:lang w:val="en-US"/>
            </w:rPr>
            <w:t xml:space="preserve"> [Accessed 23 11 2019].</w:t>
          </w:r>
        </w:p>
        <w:p w14:paraId="733499D2" w14:textId="77777777" w:rsidR="001C071A" w:rsidRPr="001C071A" w:rsidRDefault="001C071A" w:rsidP="001C071A">
          <w:pPr>
            <w:pStyle w:val="Bibliography"/>
            <w:spacing w:line="480" w:lineRule="auto"/>
            <w:rPr>
              <w:rFonts w:ascii="Calibri" w:hAnsi="Calibri"/>
              <w:noProof/>
              <w:color w:val="000000" w:themeColor="text1"/>
              <w:lang w:val="en-US"/>
            </w:rPr>
          </w:pPr>
          <w:r w:rsidRPr="001C071A">
            <w:rPr>
              <w:rFonts w:ascii="Calibri" w:hAnsi="Calibri"/>
              <w:noProof/>
              <w:color w:val="000000" w:themeColor="text1"/>
              <w:lang w:val="en-US"/>
            </w:rPr>
            <w:t xml:space="preserve">Mamdani, M., 2008. The New Humanitarian Order. </w:t>
          </w:r>
          <w:r w:rsidRPr="001C071A">
            <w:rPr>
              <w:rFonts w:ascii="Calibri" w:hAnsi="Calibri"/>
              <w:i/>
              <w:iCs/>
              <w:noProof/>
              <w:color w:val="000000" w:themeColor="text1"/>
              <w:lang w:val="en-US"/>
            </w:rPr>
            <w:t>The Nation</w:t>
          </w:r>
          <w:r w:rsidRPr="001C071A">
            <w:rPr>
              <w:rFonts w:ascii="Calibri" w:hAnsi="Calibri"/>
              <w:noProof/>
              <w:color w:val="000000" w:themeColor="text1"/>
              <w:lang w:val="en-US"/>
            </w:rPr>
            <w:t xml:space="preserve">, 10 09. </w:t>
          </w:r>
        </w:p>
        <w:p w14:paraId="43FE1476" w14:textId="77777777" w:rsidR="001C071A" w:rsidRPr="001C071A" w:rsidRDefault="001C071A" w:rsidP="001C071A">
          <w:pPr>
            <w:pStyle w:val="Bibliography"/>
            <w:spacing w:line="480" w:lineRule="auto"/>
            <w:rPr>
              <w:rFonts w:ascii="Calibri" w:hAnsi="Calibri"/>
              <w:noProof/>
              <w:color w:val="000000" w:themeColor="text1"/>
              <w:lang w:val="en-US"/>
            </w:rPr>
          </w:pPr>
          <w:r w:rsidRPr="001C071A">
            <w:rPr>
              <w:rFonts w:ascii="Calibri" w:hAnsi="Calibri"/>
              <w:noProof/>
              <w:color w:val="000000" w:themeColor="text1"/>
              <w:lang w:val="en-US"/>
            </w:rPr>
            <w:t xml:space="preserve">Moyo, D., 2009. </w:t>
          </w:r>
          <w:r w:rsidRPr="001C071A">
            <w:rPr>
              <w:rFonts w:ascii="Calibri" w:hAnsi="Calibri"/>
              <w:i/>
              <w:iCs/>
              <w:noProof/>
              <w:color w:val="000000" w:themeColor="text1"/>
              <w:lang w:val="en-US"/>
            </w:rPr>
            <w:t xml:space="preserve">Dead Aid: Why Aid Is Not Working and How There Is a Better Way forAfrica </w:t>
          </w:r>
          <w:r w:rsidRPr="001C071A">
            <w:rPr>
              <w:rFonts w:ascii="Calibri" w:hAnsi="Calibri"/>
              <w:noProof/>
              <w:color w:val="000000" w:themeColor="text1"/>
              <w:lang w:val="en-US"/>
            </w:rPr>
            <w:t>[Interview] (2 4 2009).</w:t>
          </w:r>
        </w:p>
        <w:p w14:paraId="0563C06C" w14:textId="1B3F1BAD" w:rsidR="001C071A" w:rsidRPr="001C071A" w:rsidRDefault="001C071A" w:rsidP="001C071A">
          <w:pPr>
            <w:pStyle w:val="Bibliography"/>
            <w:spacing w:line="480" w:lineRule="auto"/>
            <w:rPr>
              <w:rFonts w:ascii="Calibri" w:hAnsi="Calibri"/>
              <w:noProof/>
              <w:color w:val="000000" w:themeColor="text1"/>
              <w:lang w:val="en-US"/>
            </w:rPr>
          </w:pPr>
          <w:r w:rsidRPr="001C071A">
            <w:rPr>
              <w:rFonts w:ascii="Calibri" w:hAnsi="Calibri"/>
              <w:noProof/>
              <w:color w:val="000000" w:themeColor="text1"/>
              <w:lang w:val="en-US"/>
            </w:rPr>
            <w:t xml:space="preserve">Robbins, R., 2010. Indigenous Groups and Ethnic Conflict. In: </w:t>
          </w:r>
          <w:r w:rsidRPr="001C071A">
            <w:rPr>
              <w:rFonts w:ascii="Calibri" w:hAnsi="Calibri"/>
              <w:i/>
              <w:iCs/>
              <w:noProof/>
              <w:color w:val="000000" w:themeColor="text1"/>
              <w:lang w:val="en-US"/>
            </w:rPr>
            <w:t xml:space="preserve">Global Problems and the Culture of Capitalism. </w:t>
          </w:r>
          <w:r w:rsidRPr="001C071A">
            <w:rPr>
              <w:rFonts w:ascii="Calibri" w:hAnsi="Calibri"/>
              <w:noProof/>
              <w:color w:val="000000" w:themeColor="text1"/>
              <w:lang w:val="en-US"/>
            </w:rPr>
            <w:t>Pearson, pp. 234-259.</w:t>
          </w:r>
        </w:p>
        <w:p w14:paraId="5D87E90E" w14:textId="7AE089AA" w:rsidR="001C071A" w:rsidRPr="001C071A" w:rsidRDefault="001C071A" w:rsidP="001C071A">
          <w:pPr>
            <w:spacing w:line="480" w:lineRule="auto"/>
            <w:rPr>
              <w:rFonts w:ascii="Calibri" w:eastAsia="Times New Roman" w:hAnsi="Calibri" w:cs="Times New Roman"/>
              <w:color w:val="000000" w:themeColor="text1"/>
              <w:lang w:eastAsia="en-GB"/>
            </w:rPr>
          </w:pPr>
          <w:r w:rsidRPr="001C071A">
            <w:rPr>
              <w:rFonts w:ascii="Calibri" w:hAnsi="Calibri"/>
              <w:noProof/>
              <w:color w:val="000000" w:themeColor="text1"/>
              <w:lang w:val="en-US"/>
            </w:rPr>
            <w:t xml:space="preserve">The Associated Press, 2019. </w:t>
          </w:r>
          <w:r w:rsidRPr="001C071A">
            <w:rPr>
              <w:rFonts w:ascii="Calibri" w:hAnsi="Calibri"/>
              <w:i/>
              <w:iCs/>
              <w:noProof/>
              <w:color w:val="000000" w:themeColor="text1"/>
              <w:lang w:val="en-US"/>
            </w:rPr>
            <w:t xml:space="preserve">Germany’s Merkel Urges More Investment in African Nations, </w:t>
          </w:r>
          <w:r w:rsidRPr="001C071A">
            <w:rPr>
              <w:rFonts w:ascii="Calibri" w:hAnsi="Calibri"/>
              <w:noProof/>
              <w:color w:val="000000" w:themeColor="text1"/>
              <w:lang w:val="en-US"/>
            </w:rPr>
            <w:t>Berlin: The New York Times. Available at:</w:t>
          </w:r>
          <w:r>
            <w:rPr>
              <w:rFonts w:ascii="Calibri" w:hAnsi="Calibri"/>
              <w:noProof/>
              <w:color w:val="000000" w:themeColor="text1"/>
              <w:lang w:val="en-US"/>
            </w:rPr>
            <w:t xml:space="preserve"> </w:t>
          </w:r>
          <w:r w:rsidRPr="001C071A">
            <w:rPr>
              <w:rFonts w:ascii="Calibri" w:eastAsia="Times New Roman" w:hAnsi="Calibri" w:cs="Times New Roman"/>
              <w:color w:val="000000" w:themeColor="text1"/>
              <w:u w:val="single"/>
              <w:lang w:eastAsia="en-GB"/>
            </w:rPr>
            <w:t>https://www.nytimes.com/aponline/2019/11/19/world/europe/ap-eu-germany-compact-with-africa.html</w:t>
          </w:r>
          <w:r>
            <w:rPr>
              <w:rFonts w:ascii="Calibri" w:eastAsia="Times New Roman" w:hAnsi="Calibri" w:cs="Times New Roman"/>
              <w:color w:val="000000" w:themeColor="text1"/>
              <w:u w:val="single"/>
              <w:lang w:eastAsia="en-GB"/>
            </w:rPr>
            <w:t xml:space="preserve"> </w:t>
          </w:r>
          <w:r w:rsidRPr="001C071A">
            <w:rPr>
              <w:rFonts w:ascii="Calibri" w:hAnsi="Calibri"/>
              <w:noProof/>
              <w:color w:val="000000" w:themeColor="text1"/>
              <w:lang w:val="en-US"/>
            </w:rPr>
            <w:t>[Accessed 2</w:t>
          </w:r>
          <w:r>
            <w:rPr>
              <w:rFonts w:ascii="Calibri" w:hAnsi="Calibri"/>
              <w:noProof/>
              <w:color w:val="000000" w:themeColor="text1"/>
              <w:lang w:val="en-US"/>
            </w:rPr>
            <w:t>5</w:t>
          </w:r>
          <w:r w:rsidRPr="001C071A">
            <w:rPr>
              <w:rFonts w:ascii="Calibri" w:hAnsi="Calibri"/>
              <w:noProof/>
              <w:color w:val="000000" w:themeColor="text1"/>
              <w:lang w:val="en-US"/>
            </w:rPr>
            <w:t xml:space="preserve"> 11 2019].</w:t>
          </w:r>
        </w:p>
        <w:p w14:paraId="5ED9A2A2" w14:textId="42049AEC" w:rsidR="001C071A" w:rsidRPr="001C071A" w:rsidRDefault="001C071A" w:rsidP="001C071A">
          <w:pPr>
            <w:pStyle w:val="Bibliography"/>
            <w:spacing w:line="480" w:lineRule="auto"/>
            <w:rPr>
              <w:rFonts w:ascii="Calibri" w:hAnsi="Calibri"/>
              <w:noProof/>
              <w:color w:val="000000" w:themeColor="text1"/>
              <w:lang w:val="en-US"/>
            </w:rPr>
          </w:pPr>
        </w:p>
        <w:p w14:paraId="6DAD8A17" w14:textId="5B9887EA" w:rsidR="001C071A" w:rsidRPr="001C071A" w:rsidRDefault="001C071A" w:rsidP="001C071A">
          <w:pPr>
            <w:spacing w:line="480" w:lineRule="auto"/>
            <w:rPr>
              <w:rFonts w:ascii="Calibri" w:hAnsi="Calibri"/>
              <w:color w:val="000000" w:themeColor="text1"/>
            </w:rPr>
          </w:pPr>
          <w:r w:rsidRPr="001C071A">
            <w:rPr>
              <w:rFonts w:ascii="Calibri" w:hAnsi="Calibri"/>
              <w:b/>
              <w:bCs/>
              <w:color w:val="000000" w:themeColor="text1"/>
            </w:rPr>
            <w:fldChar w:fldCharType="end"/>
          </w:r>
        </w:p>
      </w:sdtContent>
    </w:sdt>
    <w:p w14:paraId="0162D84F" w14:textId="77777777" w:rsidR="008223B6" w:rsidRDefault="008223B6" w:rsidP="008223B6">
      <w:pPr>
        <w:spacing w:line="480" w:lineRule="auto"/>
      </w:pPr>
    </w:p>
    <w:sectPr w:rsidR="008223B6" w:rsidSect="006F77EC">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353B63" w14:textId="77777777" w:rsidR="00F70E58" w:rsidRDefault="00F70E58" w:rsidP="009C7A2B">
      <w:r>
        <w:separator/>
      </w:r>
    </w:p>
  </w:endnote>
  <w:endnote w:type="continuationSeparator" w:id="0">
    <w:p w14:paraId="2A69E63B" w14:textId="77777777" w:rsidR="00F70E58" w:rsidRDefault="00F70E58" w:rsidP="009C7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altName w:val="Arial"/>
    <w:charset w:val="00"/>
    <w:family w:val="swiss"/>
    <w:pitch w:val="variable"/>
    <w:sig w:usb0="E0002AFF" w:usb1="C000247B" w:usb2="00000009" w:usb3="00000000" w:csb0="000001FF" w:csb1="00000000"/>
  </w:font>
  <w:font w:name="游ゴシック Light">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79DB92" w14:textId="77777777" w:rsidR="00F70E58" w:rsidRDefault="00F70E58" w:rsidP="009C7A2B">
      <w:r>
        <w:separator/>
      </w:r>
    </w:p>
  </w:footnote>
  <w:footnote w:type="continuationSeparator" w:id="0">
    <w:p w14:paraId="06A8FF15" w14:textId="77777777" w:rsidR="00F70E58" w:rsidRDefault="00F70E58" w:rsidP="009C7A2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F46DCF" w14:textId="20ED8836" w:rsidR="00F70E58" w:rsidRDefault="00F70E58">
    <w:pPr>
      <w:pStyle w:val="Header"/>
    </w:pPr>
    <w:r>
      <w:t xml:space="preserve">Michaela </w:t>
    </w:r>
    <w:proofErr w:type="spellStart"/>
    <w:r>
      <w:t>Lysakova-Ivanova</w:t>
    </w:r>
    <w:proofErr w:type="spellEnd"/>
  </w:p>
  <w:p w14:paraId="538F53D6" w14:textId="7BE8F633" w:rsidR="00F70E58" w:rsidRDefault="00F70E58">
    <w:pPr>
      <w:pStyle w:val="Header"/>
    </w:pPr>
    <w:r>
      <w:t>GLBL210 – Term paper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87E95"/>
    <w:multiLevelType w:val="hybridMultilevel"/>
    <w:tmpl w:val="7CCAC0F8"/>
    <w:lvl w:ilvl="0" w:tplc="5964C016">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29444A4"/>
    <w:multiLevelType w:val="hybridMultilevel"/>
    <w:tmpl w:val="E37A7D5E"/>
    <w:lvl w:ilvl="0" w:tplc="3EC45980">
      <w:start w:val="5"/>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781B"/>
    <w:rsid w:val="000551C1"/>
    <w:rsid w:val="000D6CA7"/>
    <w:rsid w:val="000E24AA"/>
    <w:rsid w:val="000E2E87"/>
    <w:rsid w:val="001137F0"/>
    <w:rsid w:val="001C071A"/>
    <w:rsid w:val="001D7741"/>
    <w:rsid w:val="001E0FB1"/>
    <w:rsid w:val="002049D3"/>
    <w:rsid w:val="00251FA9"/>
    <w:rsid w:val="00271F71"/>
    <w:rsid w:val="00277686"/>
    <w:rsid w:val="00297B38"/>
    <w:rsid w:val="002A4719"/>
    <w:rsid w:val="002B1238"/>
    <w:rsid w:val="002C6033"/>
    <w:rsid w:val="002E41AD"/>
    <w:rsid w:val="002E53D0"/>
    <w:rsid w:val="00313D5C"/>
    <w:rsid w:val="003378BE"/>
    <w:rsid w:val="00387FD8"/>
    <w:rsid w:val="003B1B6C"/>
    <w:rsid w:val="003F262A"/>
    <w:rsid w:val="004719C3"/>
    <w:rsid w:val="004A477F"/>
    <w:rsid w:val="004C3567"/>
    <w:rsid w:val="005052C9"/>
    <w:rsid w:val="005913EB"/>
    <w:rsid w:val="005A3C50"/>
    <w:rsid w:val="00622F1D"/>
    <w:rsid w:val="006339E4"/>
    <w:rsid w:val="00640D68"/>
    <w:rsid w:val="00696C74"/>
    <w:rsid w:val="006E33CB"/>
    <w:rsid w:val="006F77EC"/>
    <w:rsid w:val="007111BC"/>
    <w:rsid w:val="00726F91"/>
    <w:rsid w:val="007B1285"/>
    <w:rsid w:val="007C4C3D"/>
    <w:rsid w:val="00816D92"/>
    <w:rsid w:val="008223B6"/>
    <w:rsid w:val="00875658"/>
    <w:rsid w:val="008F1E25"/>
    <w:rsid w:val="00945103"/>
    <w:rsid w:val="0098619C"/>
    <w:rsid w:val="009A6D7E"/>
    <w:rsid w:val="009B50DC"/>
    <w:rsid w:val="009C4841"/>
    <w:rsid w:val="009C7A2B"/>
    <w:rsid w:val="009D1AC2"/>
    <w:rsid w:val="009E6AF6"/>
    <w:rsid w:val="009F0977"/>
    <w:rsid w:val="00A127B8"/>
    <w:rsid w:val="00A1559F"/>
    <w:rsid w:val="00AB2AE6"/>
    <w:rsid w:val="00AF2FCD"/>
    <w:rsid w:val="00AF50FB"/>
    <w:rsid w:val="00B05EE7"/>
    <w:rsid w:val="00B83D92"/>
    <w:rsid w:val="00B91421"/>
    <w:rsid w:val="00B927D0"/>
    <w:rsid w:val="00CE0936"/>
    <w:rsid w:val="00D026E4"/>
    <w:rsid w:val="00D46242"/>
    <w:rsid w:val="00E40625"/>
    <w:rsid w:val="00E65151"/>
    <w:rsid w:val="00E7041A"/>
    <w:rsid w:val="00F2348A"/>
    <w:rsid w:val="00F60022"/>
    <w:rsid w:val="00F70E58"/>
    <w:rsid w:val="00FA5277"/>
    <w:rsid w:val="00FB1617"/>
    <w:rsid w:val="00FB57CD"/>
    <w:rsid w:val="00FF78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9999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07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238"/>
    <w:pPr>
      <w:ind w:left="720"/>
      <w:contextualSpacing/>
    </w:pPr>
  </w:style>
  <w:style w:type="paragraph" w:styleId="BalloonText">
    <w:name w:val="Balloon Text"/>
    <w:basedOn w:val="Normal"/>
    <w:link w:val="BalloonTextChar"/>
    <w:uiPriority w:val="99"/>
    <w:semiHidden/>
    <w:unhideWhenUsed/>
    <w:rsid w:val="009C7A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7A2B"/>
    <w:rPr>
      <w:rFonts w:ascii="Times New Roman" w:hAnsi="Times New Roman" w:cs="Times New Roman"/>
      <w:sz w:val="18"/>
      <w:szCs w:val="18"/>
    </w:rPr>
  </w:style>
  <w:style w:type="paragraph" w:styleId="Header">
    <w:name w:val="header"/>
    <w:basedOn w:val="Normal"/>
    <w:link w:val="HeaderChar"/>
    <w:uiPriority w:val="99"/>
    <w:unhideWhenUsed/>
    <w:rsid w:val="009C7A2B"/>
    <w:pPr>
      <w:tabs>
        <w:tab w:val="center" w:pos="4680"/>
        <w:tab w:val="right" w:pos="9360"/>
      </w:tabs>
    </w:pPr>
  </w:style>
  <w:style w:type="character" w:customStyle="1" w:styleId="HeaderChar">
    <w:name w:val="Header Char"/>
    <w:basedOn w:val="DefaultParagraphFont"/>
    <w:link w:val="Header"/>
    <w:uiPriority w:val="99"/>
    <w:rsid w:val="009C7A2B"/>
  </w:style>
  <w:style w:type="paragraph" w:styleId="Footer">
    <w:name w:val="footer"/>
    <w:basedOn w:val="Normal"/>
    <w:link w:val="FooterChar"/>
    <w:uiPriority w:val="99"/>
    <w:unhideWhenUsed/>
    <w:rsid w:val="009C7A2B"/>
    <w:pPr>
      <w:tabs>
        <w:tab w:val="center" w:pos="4680"/>
        <w:tab w:val="right" w:pos="9360"/>
      </w:tabs>
    </w:pPr>
  </w:style>
  <w:style w:type="character" w:customStyle="1" w:styleId="FooterChar">
    <w:name w:val="Footer Char"/>
    <w:basedOn w:val="DefaultParagraphFont"/>
    <w:link w:val="Footer"/>
    <w:uiPriority w:val="99"/>
    <w:rsid w:val="009C7A2B"/>
  </w:style>
  <w:style w:type="character" w:customStyle="1" w:styleId="Heading1Char">
    <w:name w:val="Heading 1 Char"/>
    <w:basedOn w:val="DefaultParagraphFont"/>
    <w:link w:val="Heading1"/>
    <w:uiPriority w:val="9"/>
    <w:rsid w:val="001C071A"/>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1C071A"/>
  </w:style>
  <w:style w:type="character" w:styleId="Hyperlink">
    <w:name w:val="Hyperlink"/>
    <w:basedOn w:val="DefaultParagraphFont"/>
    <w:uiPriority w:val="99"/>
    <w:semiHidden/>
    <w:unhideWhenUsed/>
    <w:rsid w:val="001C071A"/>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C071A"/>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238"/>
    <w:pPr>
      <w:ind w:left="720"/>
      <w:contextualSpacing/>
    </w:pPr>
  </w:style>
  <w:style w:type="paragraph" w:styleId="BalloonText">
    <w:name w:val="Balloon Text"/>
    <w:basedOn w:val="Normal"/>
    <w:link w:val="BalloonTextChar"/>
    <w:uiPriority w:val="99"/>
    <w:semiHidden/>
    <w:unhideWhenUsed/>
    <w:rsid w:val="009C7A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7A2B"/>
    <w:rPr>
      <w:rFonts w:ascii="Times New Roman" w:hAnsi="Times New Roman" w:cs="Times New Roman"/>
      <w:sz w:val="18"/>
      <w:szCs w:val="18"/>
    </w:rPr>
  </w:style>
  <w:style w:type="paragraph" w:styleId="Header">
    <w:name w:val="header"/>
    <w:basedOn w:val="Normal"/>
    <w:link w:val="HeaderChar"/>
    <w:uiPriority w:val="99"/>
    <w:unhideWhenUsed/>
    <w:rsid w:val="009C7A2B"/>
    <w:pPr>
      <w:tabs>
        <w:tab w:val="center" w:pos="4680"/>
        <w:tab w:val="right" w:pos="9360"/>
      </w:tabs>
    </w:pPr>
  </w:style>
  <w:style w:type="character" w:customStyle="1" w:styleId="HeaderChar">
    <w:name w:val="Header Char"/>
    <w:basedOn w:val="DefaultParagraphFont"/>
    <w:link w:val="Header"/>
    <w:uiPriority w:val="99"/>
    <w:rsid w:val="009C7A2B"/>
  </w:style>
  <w:style w:type="paragraph" w:styleId="Footer">
    <w:name w:val="footer"/>
    <w:basedOn w:val="Normal"/>
    <w:link w:val="FooterChar"/>
    <w:uiPriority w:val="99"/>
    <w:unhideWhenUsed/>
    <w:rsid w:val="009C7A2B"/>
    <w:pPr>
      <w:tabs>
        <w:tab w:val="center" w:pos="4680"/>
        <w:tab w:val="right" w:pos="9360"/>
      </w:tabs>
    </w:pPr>
  </w:style>
  <w:style w:type="character" w:customStyle="1" w:styleId="FooterChar">
    <w:name w:val="Footer Char"/>
    <w:basedOn w:val="DefaultParagraphFont"/>
    <w:link w:val="Footer"/>
    <w:uiPriority w:val="99"/>
    <w:rsid w:val="009C7A2B"/>
  </w:style>
  <w:style w:type="character" w:customStyle="1" w:styleId="Heading1Char">
    <w:name w:val="Heading 1 Char"/>
    <w:basedOn w:val="DefaultParagraphFont"/>
    <w:link w:val="Heading1"/>
    <w:uiPriority w:val="9"/>
    <w:rsid w:val="001C071A"/>
    <w:rPr>
      <w:rFonts w:asciiTheme="majorHAnsi" w:eastAsiaTheme="majorEastAsia" w:hAnsiTheme="majorHAnsi" w:cstheme="majorBidi"/>
      <w:b/>
      <w:bCs/>
      <w:color w:val="2F5496" w:themeColor="accent1" w:themeShade="BF"/>
      <w:sz w:val="28"/>
      <w:szCs w:val="28"/>
      <w:lang w:val="en-US" w:bidi="en-US"/>
    </w:rPr>
  </w:style>
  <w:style w:type="paragraph" w:styleId="Bibliography">
    <w:name w:val="Bibliography"/>
    <w:basedOn w:val="Normal"/>
    <w:next w:val="Normal"/>
    <w:uiPriority w:val="37"/>
    <w:unhideWhenUsed/>
    <w:rsid w:val="001C071A"/>
  </w:style>
  <w:style w:type="character" w:styleId="Hyperlink">
    <w:name w:val="Hyperlink"/>
    <w:basedOn w:val="DefaultParagraphFont"/>
    <w:uiPriority w:val="99"/>
    <w:semiHidden/>
    <w:unhideWhenUsed/>
    <w:rsid w:val="001C071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4953">
      <w:bodyDiv w:val="1"/>
      <w:marLeft w:val="0"/>
      <w:marRight w:val="0"/>
      <w:marTop w:val="0"/>
      <w:marBottom w:val="0"/>
      <w:divBdr>
        <w:top w:val="none" w:sz="0" w:space="0" w:color="auto"/>
        <w:left w:val="none" w:sz="0" w:space="0" w:color="auto"/>
        <w:bottom w:val="none" w:sz="0" w:space="0" w:color="auto"/>
        <w:right w:val="none" w:sz="0" w:space="0" w:color="auto"/>
      </w:divBdr>
    </w:div>
    <w:div w:id="430711933">
      <w:bodyDiv w:val="1"/>
      <w:marLeft w:val="0"/>
      <w:marRight w:val="0"/>
      <w:marTop w:val="0"/>
      <w:marBottom w:val="0"/>
      <w:divBdr>
        <w:top w:val="none" w:sz="0" w:space="0" w:color="auto"/>
        <w:left w:val="none" w:sz="0" w:space="0" w:color="auto"/>
        <w:bottom w:val="none" w:sz="0" w:space="0" w:color="auto"/>
        <w:right w:val="none" w:sz="0" w:space="0" w:color="auto"/>
      </w:divBdr>
    </w:div>
    <w:div w:id="541720743">
      <w:bodyDiv w:val="1"/>
      <w:marLeft w:val="0"/>
      <w:marRight w:val="0"/>
      <w:marTop w:val="0"/>
      <w:marBottom w:val="0"/>
      <w:divBdr>
        <w:top w:val="none" w:sz="0" w:space="0" w:color="auto"/>
        <w:left w:val="none" w:sz="0" w:space="0" w:color="auto"/>
        <w:bottom w:val="none" w:sz="0" w:space="0" w:color="auto"/>
        <w:right w:val="none" w:sz="0" w:space="0" w:color="auto"/>
      </w:divBdr>
    </w:div>
    <w:div w:id="730465741">
      <w:bodyDiv w:val="1"/>
      <w:marLeft w:val="0"/>
      <w:marRight w:val="0"/>
      <w:marTop w:val="0"/>
      <w:marBottom w:val="0"/>
      <w:divBdr>
        <w:top w:val="none" w:sz="0" w:space="0" w:color="auto"/>
        <w:left w:val="none" w:sz="0" w:space="0" w:color="auto"/>
        <w:bottom w:val="none" w:sz="0" w:space="0" w:color="auto"/>
        <w:right w:val="none" w:sz="0" w:space="0" w:color="auto"/>
      </w:divBdr>
    </w:div>
    <w:div w:id="813722215">
      <w:bodyDiv w:val="1"/>
      <w:marLeft w:val="0"/>
      <w:marRight w:val="0"/>
      <w:marTop w:val="0"/>
      <w:marBottom w:val="0"/>
      <w:divBdr>
        <w:top w:val="none" w:sz="0" w:space="0" w:color="auto"/>
        <w:left w:val="none" w:sz="0" w:space="0" w:color="auto"/>
        <w:bottom w:val="none" w:sz="0" w:space="0" w:color="auto"/>
        <w:right w:val="none" w:sz="0" w:space="0" w:color="auto"/>
      </w:divBdr>
    </w:div>
    <w:div w:id="854732610">
      <w:bodyDiv w:val="1"/>
      <w:marLeft w:val="0"/>
      <w:marRight w:val="0"/>
      <w:marTop w:val="0"/>
      <w:marBottom w:val="0"/>
      <w:divBdr>
        <w:top w:val="none" w:sz="0" w:space="0" w:color="auto"/>
        <w:left w:val="none" w:sz="0" w:space="0" w:color="auto"/>
        <w:bottom w:val="none" w:sz="0" w:space="0" w:color="auto"/>
        <w:right w:val="none" w:sz="0" w:space="0" w:color="auto"/>
      </w:divBdr>
    </w:div>
    <w:div w:id="899092892">
      <w:bodyDiv w:val="1"/>
      <w:marLeft w:val="0"/>
      <w:marRight w:val="0"/>
      <w:marTop w:val="0"/>
      <w:marBottom w:val="0"/>
      <w:divBdr>
        <w:top w:val="none" w:sz="0" w:space="0" w:color="auto"/>
        <w:left w:val="none" w:sz="0" w:space="0" w:color="auto"/>
        <w:bottom w:val="none" w:sz="0" w:space="0" w:color="auto"/>
        <w:right w:val="none" w:sz="0" w:space="0" w:color="auto"/>
      </w:divBdr>
    </w:div>
    <w:div w:id="1071542249">
      <w:bodyDiv w:val="1"/>
      <w:marLeft w:val="0"/>
      <w:marRight w:val="0"/>
      <w:marTop w:val="0"/>
      <w:marBottom w:val="0"/>
      <w:divBdr>
        <w:top w:val="none" w:sz="0" w:space="0" w:color="auto"/>
        <w:left w:val="none" w:sz="0" w:space="0" w:color="auto"/>
        <w:bottom w:val="none" w:sz="0" w:space="0" w:color="auto"/>
        <w:right w:val="none" w:sz="0" w:space="0" w:color="auto"/>
      </w:divBdr>
    </w:div>
    <w:div w:id="1187328240">
      <w:bodyDiv w:val="1"/>
      <w:marLeft w:val="0"/>
      <w:marRight w:val="0"/>
      <w:marTop w:val="0"/>
      <w:marBottom w:val="0"/>
      <w:divBdr>
        <w:top w:val="none" w:sz="0" w:space="0" w:color="auto"/>
        <w:left w:val="none" w:sz="0" w:space="0" w:color="auto"/>
        <w:bottom w:val="none" w:sz="0" w:space="0" w:color="auto"/>
        <w:right w:val="none" w:sz="0" w:space="0" w:color="auto"/>
      </w:divBdr>
    </w:div>
    <w:div w:id="1684013425">
      <w:bodyDiv w:val="1"/>
      <w:marLeft w:val="0"/>
      <w:marRight w:val="0"/>
      <w:marTop w:val="0"/>
      <w:marBottom w:val="0"/>
      <w:divBdr>
        <w:top w:val="none" w:sz="0" w:space="0" w:color="auto"/>
        <w:left w:val="none" w:sz="0" w:space="0" w:color="auto"/>
        <w:bottom w:val="none" w:sz="0" w:space="0" w:color="auto"/>
        <w:right w:val="none" w:sz="0" w:space="0" w:color="auto"/>
      </w:divBdr>
    </w:div>
    <w:div w:id="1844465076">
      <w:bodyDiv w:val="1"/>
      <w:marLeft w:val="0"/>
      <w:marRight w:val="0"/>
      <w:marTop w:val="0"/>
      <w:marBottom w:val="0"/>
      <w:divBdr>
        <w:top w:val="none" w:sz="0" w:space="0" w:color="auto"/>
        <w:left w:val="none" w:sz="0" w:space="0" w:color="auto"/>
        <w:bottom w:val="none" w:sz="0" w:space="0" w:color="auto"/>
        <w:right w:val="none" w:sz="0" w:space="0" w:color="auto"/>
      </w:divBdr>
    </w:div>
    <w:div w:id="1848667536">
      <w:bodyDiv w:val="1"/>
      <w:marLeft w:val="0"/>
      <w:marRight w:val="0"/>
      <w:marTop w:val="0"/>
      <w:marBottom w:val="0"/>
      <w:divBdr>
        <w:top w:val="none" w:sz="0" w:space="0" w:color="auto"/>
        <w:left w:val="none" w:sz="0" w:space="0" w:color="auto"/>
        <w:bottom w:val="none" w:sz="0" w:space="0" w:color="auto"/>
        <w:right w:val="none" w:sz="0" w:space="0" w:color="auto"/>
      </w:divBdr>
    </w:div>
    <w:div w:id="1871185080">
      <w:bodyDiv w:val="1"/>
      <w:marLeft w:val="0"/>
      <w:marRight w:val="0"/>
      <w:marTop w:val="0"/>
      <w:marBottom w:val="0"/>
      <w:divBdr>
        <w:top w:val="none" w:sz="0" w:space="0" w:color="auto"/>
        <w:left w:val="none" w:sz="0" w:space="0" w:color="auto"/>
        <w:bottom w:val="none" w:sz="0" w:space="0" w:color="auto"/>
        <w:right w:val="none" w:sz="0" w:space="0" w:color="auto"/>
      </w:divBdr>
    </w:div>
    <w:div w:id="1954432190">
      <w:bodyDiv w:val="1"/>
      <w:marLeft w:val="0"/>
      <w:marRight w:val="0"/>
      <w:marTop w:val="0"/>
      <w:marBottom w:val="0"/>
      <w:divBdr>
        <w:top w:val="none" w:sz="0" w:space="0" w:color="auto"/>
        <w:left w:val="none" w:sz="0" w:space="0" w:color="auto"/>
        <w:bottom w:val="none" w:sz="0" w:space="0" w:color="auto"/>
        <w:right w:val="none" w:sz="0" w:space="0" w:color="auto"/>
      </w:divBdr>
    </w:div>
    <w:div w:id="1961064425">
      <w:bodyDiv w:val="1"/>
      <w:marLeft w:val="0"/>
      <w:marRight w:val="0"/>
      <w:marTop w:val="0"/>
      <w:marBottom w:val="0"/>
      <w:divBdr>
        <w:top w:val="none" w:sz="0" w:space="0" w:color="auto"/>
        <w:left w:val="none" w:sz="0" w:space="0" w:color="auto"/>
        <w:bottom w:val="none" w:sz="0" w:space="0" w:color="auto"/>
        <w:right w:val="none" w:sz="0" w:space="0" w:color="auto"/>
      </w:divBdr>
    </w:div>
    <w:div w:id="204937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Any15</b:Tag>
    <b:SourceType>InternetSite</b:SourceType>
    <b:Guid>{7F5D7B53-C3FE-834C-BEC5-0A84BA04AE47}</b:Guid>
    <b:Title>Is it time to rethink the divide between humanitarian and development funding?</b:Title>
    <b:URL>https://www.theguardian.com/global-development-professionals-network/2015/dec/04/funding-humanitarian-assistance-development-aid</b:URL>
    <b:Year>2015</b:Year>
    <b:YearAccessed>2019</b:YearAccessed>
    <b:MonthAccessed>11</b:MonthAccessed>
    <b:DayAccessed>22</b:DayAccessed>
    <b:Author>
      <b:Author>
        <b:NameList>
          <b:Person>
            <b:Last>Anyangwe</b:Last>
            <b:First>E</b:First>
          </b:Person>
        </b:NameList>
      </b:Author>
    </b:Author>
    <b:RefOrder>3</b:RefOrder>
  </b:Source>
  <b:Source>
    <b:Tag>Uni18</b:Tag>
    <b:SourceType>InternetSite</b:SourceType>
    <b:Guid>{2496C90D-5712-1048-A346-C5C995027730}</b:Guid>
    <b:Author>
      <b:Author>
        <b:Corporate>United Nations Office for the Coordination of Humanitarian Affairs</b:Corporate>
      </b:Author>
    </b:Author>
    <b:Title>Global Humanitarian Overview 2018</b:Title>
    <b:URL>https://interactive.unocha.org/publication/globalhumanitarianoverview/</b:URL>
    <b:Year>2018</b:Year>
    <b:YearAccessed>2019</b:YearAccessed>
    <b:MonthAccessed>11</b:MonthAccessed>
    <b:DayAccessed>20</b:DayAccessed>
    <b:RefOrder>10</b:RefOrder>
  </b:Source>
  <b:Source>
    <b:Tag>Glo19</b:Tag>
    <b:SourceType>InternetSite</b:SourceType>
    <b:Guid>{659DA0E1-DCDF-024A-B2B0-A876AF198655}</b:Guid>
    <b:Author>
      <b:Author>
        <b:Corporate>Global Humanitarian Assistance</b:Corporate>
      </b:Author>
    </b:Author>
    <b:Title>Defining humanitarian assistance</b:Title>
    <b:URL>http://www.globalhumanitarianassistance.org/data-guides/defining-humanitarian-aid</b:URL>
    <b:Year>2019</b:Year>
    <b:YearAccessed>2019</b:YearAccessed>
    <b:MonthAccessed>11</b:MonthAccessed>
    <b:DayAccessed>23</b:DayAccessed>
    <b:RefOrder>1</b:RefOrder>
  </b:Source>
  <b:Source>
    <b:Tag>Dev19</b:Tag>
    <b:SourceType>DocumentFromInternetSite</b:SourceType>
    <b:Guid>{1FBEEF82-3158-4F45-BF61-259AAB15ED0F}</b:Guid>
    <b:Title>Global Humanitarian Assistance Report 2019</b:Title>
    <b:URL>http://devinit.org/post/global-humanitarian-assistance-report-2019/</b:URL>
    <b:Year>2019</b:Year>
    <b:YearAccessed>2019</b:YearAccessed>
    <b:MonthAccessed>11</b:MonthAccessed>
    <b:DayAccessed>23</b:DayAccessed>
    <b:Author>
      <b:Author>
        <b:Corporate>Development Initiatives</b:Corporate>
      </b:Author>
    </b:Author>
    <b:RefOrder>2</b:RefOrder>
  </b:Source>
  <b:Source>
    <b:Tag>Col12</b:Tag>
    <b:SourceType>InternetSite</b:SourceType>
    <b:Guid>{6C1D7381-F5A3-4442-8397-362229DC8AC8}</b:Guid>
    <b:Title>The White-Savior Industrial Complex</b:Title>
    <b:URL>https://www.theatlantic.com/international/archive/2012/03/the-white-savior-industrial-complex/254843/</b:URL>
    <b:Year>2012</b:Year>
    <b:YearAccessed>2019</b:YearAccessed>
    <b:MonthAccessed>11</b:MonthAccessed>
    <b:DayAccessed>24</b:DayAccessed>
    <b:Author>
      <b:Author>
        <b:NameList>
          <b:Person>
            <b:Last>Cole</b:Last>
            <b:First>T</b:First>
          </b:Person>
        </b:NameList>
      </b:Author>
    </b:Author>
    <b:PeriodicalTitle>The Atlantic</b:PeriodicalTitle>
    <b:RefOrder>7</b:RefOrder>
  </b:Source>
  <b:Source>
    <b:Tag>Mam08</b:Tag>
    <b:SourceType>ArticleInAPeriodical</b:SourceType>
    <b:Guid>{D0C8004F-D981-7E45-B28A-1F7C14E713F5}</b:Guid>
    <b:Title>The New Humanitarian Order</b:Title>
    <b:Year>2008</b:Year>
    <b:PeriodicalTitle>The Nation</b:PeriodicalTitle>
    <b:Month>09</b:Month>
    <b:Day>10</b:Day>
    <b:Author>
      <b:Author>
        <b:NameList>
          <b:Person>
            <b:Last>Mamdani</b:Last>
            <b:First>M</b:First>
          </b:Person>
        </b:NameList>
      </b:Author>
    </b:Author>
    <b:RefOrder>4</b:RefOrder>
  </b:Source>
  <b:Source>
    <b:Tag>Rob10</b:Tag>
    <b:SourceType>BookSection</b:SourceType>
    <b:Guid>{BB2D3AD3-FCC4-344E-9DA4-924BA0994E18}</b:Guid>
    <b:Title>Indigenous Groups and Ethnic Conflict</b:Title>
    <b:Year>2010</b:Year>
    <b:Pages>234-259</b:Pages>
    <b:BookTitle>Global Problems and the Culture of Capitalism</b:BookTitle>
    <b:Publisher>Pearson</b:Publisher>
    <b:Author>
      <b:Author>
        <b:NameList>
          <b:Person>
            <b:Last>Robbins</b:Last>
            <b:First>R</b:First>
          </b:Person>
        </b:NameList>
      </b:Author>
    </b:Author>
    <b:RefOrder>6</b:RefOrder>
  </b:Source>
  <b:Source>
    <b:Tag>Fer94</b:Tag>
    <b:SourceType>JournalArticle</b:SourceType>
    <b:Guid>{DE8F90CA-9FFB-234D-9001-5CF867EA1AD3}</b:Guid>
    <b:Title>The Anti-Politics Machine: "Development" and Bureaucratic Power in Lesotho</b:Title>
    <b:Year>1994</b:Year>
    <b:Pages>176-181</b:Pages>
    <b:JournalName>The Ecologist</b:JournalName>
    <b:Volume>24</b:Volume>
    <b:Issue>5</b:Issue>
    <b:Author>
      <b:Author>
        <b:NameList>
          <b:Person>
            <b:Last>Ferguson</b:Last>
            <b:First>J</b:First>
          </b:Person>
          <b:Person>
            <b:Last>Lohmann</b:Last>
            <b:First>L</b:First>
          </b:Person>
        </b:NameList>
      </b:Author>
    </b:Author>
    <b:RefOrder>5</b:RefOrder>
  </b:Source>
  <b:Source>
    <b:Tag>Moy09</b:Tag>
    <b:SourceType>Interview</b:SourceType>
    <b:Guid>{F7AC9782-C16A-BF48-AC0F-BB86758A79F9}</b:Guid>
    <b:Title>Dead Aid: Why Aid Is Not Working and How There Is a Better Way forAfrica</b:Title>
    <b:Year>2009</b:Year>
    <b:Month>4</b:Month>
    <b:Day>2</b:Day>
    <b:Author>
      <b:Interviewee>
        <b:NameList>
          <b:Person>
            <b:Last>Moyo</b:Last>
            <b:First>D</b:First>
          </b:Person>
        </b:NameList>
      </b:Interviewee>
    </b:Author>
    <b:RefOrder>8</b:RefOrder>
  </b:Source>
  <b:Source>
    <b:Tag>The19</b:Tag>
    <b:SourceType>Report</b:SourceType>
    <b:Guid>{F281A3BA-0900-0D4A-A8AC-7439E24FEFB4}</b:Guid>
    <b:Title>Germany’s Merkel Urges More Investment in African Nations</b:Title>
    <b:Year>2019</b:Year>
    <b:Author>
      <b:Author>
        <b:Corporate>The Associated Press</b:Corporate>
      </b:Author>
    </b:Author>
    <b:Publisher>The New York Times</b:Publisher>
    <b:City>Berlin</b:City>
    <b:RefOrder>9</b:RefOrder>
  </b:Source>
</b:Sources>
</file>

<file path=customXml/itemProps1.xml><?xml version="1.0" encoding="utf-8"?>
<ds:datastoreItem xmlns:ds="http://schemas.openxmlformats.org/officeDocument/2006/customXml" ds:itemID="{858AC708-F14D-A342-A8E2-40B4CEF8D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8</Pages>
  <Words>2087</Words>
  <Characters>11896</Characters>
  <Application>Microsoft Macintosh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Lysakova-Ivanova, Michaela</dc:creator>
  <cp:keywords/>
  <dc:description/>
  <cp:lastModifiedBy>Alex</cp:lastModifiedBy>
  <cp:revision>11</cp:revision>
  <dcterms:created xsi:type="dcterms:W3CDTF">2019-11-26T13:07:00Z</dcterms:created>
  <dcterms:modified xsi:type="dcterms:W3CDTF">2019-11-26T20:45:00Z</dcterms:modified>
</cp:coreProperties>
</file>